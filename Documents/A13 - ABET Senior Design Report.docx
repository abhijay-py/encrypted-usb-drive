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B0A04C" w14:textId="77777777" w:rsidR="006A042E" w:rsidRDefault="005149D3" w:rsidP="009F2DA3">
      <w:pPr>
        <w:pStyle w:val="Heading2"/>
        <w:jc w:val="center"/>
        <w:rPr>
          <w:rFonts w:ascii="Arial" w:hAnsi="Arial"/>
          <w:b/>
          <w:bCs/>
          <w:color w:val="0000FF"/>
          <w:sz w:val="32"/>
        </w:rPr>
      </w:pPr>
      <w:r>
        <w:rPr>
          <w:rFonts w:ascii="Arial" w:hAnsi="Arial"/>
          <w:b/>
          <w:bCs/>
          <w:color w:val="0000FF"/>
          <w:sz w:val="32"/>
        </w:rPr>
        <w:t>Purdue ECE Senior Design Semester Report</w:t>
      </w:r>
    </w:p>
    <w:p w14:paraId="7340ECC4" w14:textId="76026743" w:rsidR="005149D3" w:rsidRDefault="006A042E" w:rsidP="009F2DA3">
      <w:pPr>
        <w:pStyle w:val="Heading2"/>
        <w:jc w:val="center"/>
        <w:rPr>
          <w:rFonts w:ascii="Arial" w:hAnsi="Arial"/>
          <w:color w:val="0000FF"/>
          <w:sz w:val="32"/>
        </w:rPr>
      </w:pPr>
      <w:r>
        <w:rPr>
          <w:rFonts w:ascii="Arial" w:hAnsi="Arial"/>
          <w:b/>
          <w:bCs/>
          <w:color w:val="0000FF"/>
          <w:sz w:val="32"/>
        </w:rPr>
        <w:t>(Team Section)</w:t>
      </w:r>
    </w:p>
    <w:p w14:paraId="1CC7FEEF" w14:textId="77777777" w:rsidR="005149D3" w:rsidRDefault="005149D3">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4"/>
        <w:gridCol w:w="6316"/>
      </w:tblGrid>
      <w:tr w:rsidR="00725C06" w14:paraId="3B366179" w14:textId="77777777">
        <w:tc>
          <w:tcPr>
            <w:tcW w:w="3078" w:type="dxa"/>
            <w:tcBorders>
              <w:top w:val="single" w:sz="12" w:space="0" w:color="auto"/>
              <w:left w:val="single" w:sz="12" w:space="0" w:color="auto"/>
              <w:right w:val="single" w:sz="12" w:space="0" w:color="auto"/>
            </w:tcBorders>
            <w:shd w:val="clear" w:color="auto" w:fill="FFFF99"/>
          </w:tcPr>
          <w:p w14:paraId="3F8BE7AC" w14:textId="77777777" w:rsidR="00725C06" w:rsidRPr="009F2DA3" w:rsidRDefault="00725C06" w:rsidP="00725C06">
            <w:pPr>
              <w:rPr>
                <w:b/>
                <w:bCs/>
                <w:sz w:val="22"/>
                <w:szCs w:val="22"/>
              </w:rPr>
            </w:pPr>
            <w:r w:rsidRPr="009F2DA3">
              <w:rPr>
                <w:b/>
                <w:bCs/>
                <w:sz w:val="22"/>
                <w:szCs w:val="22"/>
              </w:rPr>
              <w:t>Course Number and Title</w:t>
            </w:r>
          </w:p>
        </w:tc>
        <w:tc>
          <w:tcPr>
            <w:tcW w:w="6498" w:type="dxa"/>
            <w:tcBorders>
              <w:top w:val="single" w:sz="12" w:space="0" w:color="auto"/>
              <w:left w:val="single" w:sz="12" w:space="0" w:color="auto"/>
              <w:right w:val="single" w:sz="12" w:space="0" w:color="auto"/>
            </w:tcBorders>
          </w:tcPr>
          <w:p w14:paraId="75438AF2" w14:textId="6F626AB9" w:rsidR="00725C06" w:rsidRPr="009F2DA3" w:rsidRDefault="00725C06" w:rsidP="00725C06">
            <w:pPr>
              <w:rPr>
                <w:sz w:val="22"/>
                <w:szCs w:val="22"/>
              </w:rPr>
            </w:pPr>
            <w:r w:rsidRPr="009F2DA3">
              <w:rPr>
                <w:sz w:val="22"/>
                <w:szCs w:val="22"/>
              </w:rPr>
              <w:t>ECE 477</w:t>
            </w:r>
            <w:r w:rsidR="005A1603">
              <w:rPr>
                <w:sz w:val="22"/>
                <w:szCs w:val="22"/>
              </w:rPr>
              <w:t>00</w:t>
            </w:r>
            <w:r w:rsidRPr="009F2DA3">
              <w:rPr>
                <w:sz w:val="22"/>
                <w:szCs w:val="22"/>
              </w:rPr>
              <w:t xml:space="preserve">  </w:t>
            </w:r>
            <w:r w:rsidRPr="009F2DA3">
              <w:rPr>
                <w:i/>
                <w:iCs/>
                <w:sz w:val="22"/>
                <w:szCs w:val="22"/>
              </w:rPr>
              <w:t>Digital Systems Senior Design Project</w:t>
            </w:r>
          </w:p>
        </w:tc>
      </w:tr>
      <w:tr w:rsidR="005149D3" w14:paraId="3289A782" w14:textId="77777777">
        <w:tc>
          <w:tcPr>
            <w:tcW w:w="3078" w:type="dxa"/>
            <w:tcBorders>
              <w:left w:val="single" w:sz="12" w:space="0" w:color="auto"/>
              <w:right w:val="single" w:sz="12" w:space="0" w:color="auto"/>
            </w:tcBorders>
            <w:shd w:val="clear" w:color="auto" w:fill="FFFF99"/>
          </w:tcPr>
          <w:p w14:paraId="304626AA" w14:textId="77777777" w:rsidR="005149D3" w:rsidRPr="009F2DA3" w:rsidRDefault="00725C06">
            <w:pPr>
              <w:rPr>
                <w:b/>
                <w:bCs/>
                <w:sz w:val="22"/>
                <w:szCs w:val="22"/>
              </w:rPr>
            </w:pPr>
            <w:r w:rsidRPr="009F2DA3">
              <w:rPr>
                <w:b/>
                <w:bCs/>
                <w:sz w:val="22"/>
                <w:szCs w:val="22"/>
              </w:rPr>
              <w:t>Semester / Year</w:t>
            </w:r>
          </w:p>
        </w:tc>
        <w:tc>
          <w:tcPr>
            <w:tcW w:w="6498" w:type="dxa"/>
            <w:tcBorders>
              <w:left w:val="single" w:sz="12" w:space="0" w:color="auto"/>
              <w:right w:val="single" w:sz="12" w:space="0" w:color="auto"/>
            </w:tcBorders>
          </w:tcPr>
          <w:p w14:paraId="0E461B15" w14:textId="473D86FC" w:rsidR="005149D3" w:rsidRPr="00845916" w:rsidRDefault="004B030C">
            <w:pPr>
              <w:rPr>
                <w:color w:val="000000" w:themeColor="text1"/>
                <w:sz w:val="22"/>
                <w:szCs w:val="22"/>
              </w:rPr>
            </w:pPr>
            <w:r w:rsidRPr="00845916">
              <w:rPr>
                <w:color w:val="000000" w:themeColor="text1"/>
                <w:sz w:val="22"/>
                <w:szCs w:val="22"/>
              </w:rPr>
              <w:t>Spring</w:t>
            </w:r>
            <w:r w:rsidR="005A1603" w:rsidRPr="00845916">
              <w:rPr>
                <w:color w:val="000000" w:themeColor="text1"/>
                <w:sz w:val="22"/>
                <w:szCs w:val="22"/>
              </w:rPr>
              <w:t xml:space="preserve"> 202</w:t>
            </w:r>
            <w:r w:rsidRPr="00845916">
              <w:rPr>
                <w:color w:val="000000" w:themeColor="text1"/>
                <w:sz w:val="22"/>
                <w:szCs w:val="22"/>
              </w:rPr>
              <w:t>5</w:t>
            </w:r>
          </w:p>
        </w:tc>
      </w:tr>
      <w:tr w:rsidR="00DB0EF9" w14:paraId="16111A82" w14:textId="77777777">
        <w:tc>
          <w:tcPr>
            <w:tcW w:w="3078" w:type="dxa"/>
            <w:tcBorders>
              <w:left w:val="single" w:sz="12" w:space="0" w:color="auto"/>
              <w:right w:val="single" w:sz="12" w:space="0" w:color="auto"/>
            </w:tcBorders>
            <w:shd w:val="clear" w:color="auto" w:fill="FFFF99"/>
          </w:tcPr>
          <w:p w14:paraId="65EBE683" w14:textId="77777777" w:rsidR="00DB0EF9" w:rsidRPr="009F2DA3" w:rsidRDefault="00DB0EF9" w:rsidP="00DB0EF9">
            <w:pPr>
              <w:rPr>
                <w:b/>
                <w:bCs/>
                <w:sz w:val="22"/>
                <w:szCs w:val="22"/>
              </w:rPr>
            </w:pPr>
            <w:r w:rsidRPr="009F2DA3">
              <w:rPr>
                <w:b/>
                <w:bCs/>
                <w:sz w:val="22"/>
                <w:szCs w:val="22"/>
              </w:rPr>
              <w:t>Advisors</w:t>
            </w:r>
          </w:p>
        </w:tc>
        <w:tc>
          <w:tcPr>
            <w:tcW w:w="6498" w:type="dxa"/>
            <w:tcBorders>
              <w:left w:val="single" w:sz="12" w:space="0" w:color="auto"/>
              <w:right w:val="single" w:sz="12" w:space="0" w:color="auto"/>
            </w:tcBorders>
            <w:shd w:val="clear" w:color="auto" w:fill="CCFFCC"/>
          </w:tcPr>
          <w:p w14:paraId="25F729F3" w14:textId="7F8B56FB" w:rsidR="00DB0EF9" w:rsidRPr="009F2DA3" w:rsidRDefault="004641BD" w:rsidP="005A1603">
            <w:pPr>
              <w:rPr>
                <w:sz w:val="22"/>
                <w:szCs w:val="22"/>
              </w:rPr>
            </w:pPr>
            <w:r>
              <w:rPr>
                <w:sz w:val="22"/>
                <w:szCs w:val="22"/>
              </w:rPr>
              <w:t>Phil</w:t>
            </w:r>
            <w:r w:rsidR="000E1BA9">
              <w:rPr>
                <w:sz w:val="22"/>
                <w:szCs w:val="22"/>
              </w:rPr>
              <w:t xml:space="preserve"> W</w:t>
            </w:r>
            <w:r>
              <w:rPr>
                <w:sz w:val="22"/>
                <w:szCs w:val="22"/>
              </w:rPr>
              <w:t>alter</w:t>
            </w:r>
          </w:p>
        </w:tc>
      </w:tr>
      <w:tr w:rsidR="005149D3" w14:paraId="753B61A5" w14:textId="77777777">
        <w:tc>
          <w:tcPr>
            <w:tcW w:w="3078" w:type="dxa"/>
            <w:tcBorders>
              <w:left w:val="single" w:sz="12" w:space="0" w:color="auto"/>
              <w:right w:val="single" w:sz="12" w:space="0" w:color="auto"/>
            </w:tcBorders>
            <w:shd w:val="clear" w:color="auto" w:fill="FFFF99"/>
          </w:tcPr>
          <w:p w14:paraId="2932AECA" w14:textId="77777777" w:rsidR="005149D3" w:rsidRPr="009F2DA3" w:rsidRDefault="00DB0EF9">
            <w:pPr>
              <w:rPr>
                <w:b/>
                <w:bCs/>
                <w:sz w:val="22"/>
                <w:szCs w:val="22"/>
              </w:rPr>
            </w:pPr>
            <w:r w:rsidRPr="009F2DA3">
              <w:rPr>
                <w:b/>
                <w:bCs/>
                <w:sz w:val="22"/>
                <w:szCs w:val="22"/>
              </w:rPr>
              <w:t>Team Number</w:t>
            </w:r>
          </w:p>
        </w:tc>
        <w:tc>
          <w:tcPr>
            <w:tcW w:w="6498" w:type="dxa"/>
            <w:tcBorders>
              <w:left w:val="single" w:sz="12" w:space="0" w:color="auto"/>
              <w:right w:val="single" w:sz="12" w:space="0" w:color="auto"/>
            </w:tcBorders>
          </w:tcPr>
          <w:p w14:paraId="186852C0" w14:textId="7741A2AD" w:rsidR="005149D3" w:rsidRPr="009F2DA3" w:rsidRDefault="00EB5DDD">
            <w:pPr>
              <w:rPr>
                <w:sz w:val="22"/>
                <w:szCs w:val="22"/>
              </w:rPr>
            </w:pPr>
            <w:r>
              <w:rPr>
                <w:sz w:val="22"/>
                <w:szCs w:val="22"/>
              </w:rPr>
              <w:t>20</w:t>
            </w:r>
          </w:p>
        </w:tc>
      </w:tr>
      <w:tr w:rsidR="005149D3" w14:paraId="48B00E0F" w14:textId="77777777">
        <w:tc>
          <w:tcPr>
            <w:tcW w:w="3078" w:type="dxa"/>
            <w:tcBorders>
              <w:left w:val="single" w:sz="12" w:space="0" w:color="auto"/>
              <w:bottom w:val="single" w:sz="12" w:space="0" w:color="auto"/>
              <w:right w:val="single" w:sz="12" w:space="0" w:color="auto"/>
            </w:tcBorders>
            <w:shd w:val="clear" w:color="auto" w:fill="FFFF99"/>
          </w:tcPr>
          <w:p w14:paraId="021DE53D" w14:textId="77777777" w:rsidR="005149D3" w:rsidRPr="009F2DA3" w:rsidRDefault="005149D3">
            <w:pPr>
              <w:rPr>
                <w:b/>
                <w:bCs/>
                <w:sz w:val="22"/>
                <w:szCs w:val="22"/>
              </w:rPr>
            </w:pPr>
            <w:r w:rsidRPr="009F2DA3">
              <w:rPr>
                <w:b/>
                <w:bCs/>
                <w:sz w:val="22"/>
                <w:szCs w:val="22"/>
              </w:rPr>
              <w:t>Project Title</w:t>
            </w:r>
          </w:p>
        </w:tc>
        <w:tc>
          <w:tcPr>
            <w:tcW w:w="6498" w:type="dxa"/>
            <w:tcBorders>
              <w:left w:val="single" w:sz="12" w:space="0" w:color="auto"/>
              <w:bottom w:val="single" w:sz="12" w:space="0" w:color="auto"/>
              <w:right w:val="single" w:sz="12" w:space="0" w:color="auto"/>
            </w:tcBorders>
            <w:shd w:val="clear" w:color="auto" w:fill="CCFFCC"/>
          </w:tcPr>
          <w:p w14:paraId="4FF01705" w14:textId="6F59104B" w:rsidR="005149D3" w:rsidRPr="009F2DA3" w:rsidRDefault="00E04815">
            <w:pPr>
              <w:rPr>
                <w:sz w:val="22"/>
                <w:szCs w:val="22"/>
              </w:rPr>
            </w:pPr>
            <w:r>
              <w:rPr>
                <w:sz w:val="22"/>
                <w:szCs w:val="22"/>
              </w:rPr>
              <w:t>Encrypted USB Drive</w:t>
            </w:r>
          </w:p>
        </w:tc>
      </w:tr>
    </w:tbl>
    <w:p w14:paraId="25182DDE" w14:textId="77777777" w:rsidR="005149D3" w:rsidRDefault="005149D3">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75"/>
        <w:gridCol w:w="1073"/>
        <w:gridCol w:w="2630"/>
        <w:gridCol w:w="2052"/>
      </w:tblGrid>
      <w:tr w:rsidR="005149D3" w14:paraId="5BB7740D" w14:textId="77777777" w:rsidTr="004D09D3">
        <w:trPr>
          <w:cantSplit/>
        </w:trPr>
        <w:tc>
          <w:tcPr>
            <w:tcW w:w="9330" w:type="dxa"/>
            <w:gridSpan w:val="4"/>
            <w:tcBorders>
              <w:top w:val="single" w:sz="12" w:space="0" w:color="auto"/>
              <w:left w:val="single" w:sz="12" w:space="0" w:color="auto"/>
              <w:bottom w:val="single" w:sz="12" w:space="0" w:color="auto"/>
              <w:right w:val="single" w:sz="12" w:space="0" w:color="auto"/>
            </w:tcBorders>
            <w:shd w:val="clear" w:color="auto" w:fill="FFFF99"/>
          </w:tcPr>
          <w:p w14:paraId="2BA45E03" w14:textId="77777777" w:rsidR="005149D3" w:rsidRPr="009F2DA3" w:rsidRDefault="005149D3">
            <w:pPr>
              <w:pStyle w:val="Heading5"/>
              <w:rPr>
                <w:sz w:val="22"/>
                <w:szCs w:val="22"/>
              </w:rPr>
            </w:pPr>
            <w:r w:rsidRPr="009F2DA3">
              <w:rPr>
                <w:sz w:val="22"/>
                <w:szCs w:val="22"/>
              </w:rPr>
              <w:t>Senior Design Students</w:t>
            </w:r>
            <w:r w:rsidR="00725C06" w:rsidRPr="009F2DA3">
              <w:rPr>
                <w:sz w:val="22"/>
                <w:szCs w:val="22"/>
              </w:rPr>
              <w:t xml:space="preserve"> – Team Composition</w:t>
            </w:r>
          </w:p>
        </w:tc>
      </w:tr>
      <w:tr w:rsidR="005149D3" w14:paraId="485A0EF0" w14:textId="77777777" w:rsidTr="004D09D3">
        <w:tc>
          <w:tcPr>
            <w:tcW w:w="3575" w:type="dxa"/>
            <w:tcBorders>
              <w:top w:val="single" w:sz="12" w:space="0" w:color="auto"/>
              <w:left w:val="single" w:sz="12" w:space="0" w:color="auto"/>
              <w:bottom w:val="single" w:sz="12" w:space="0" w:color="auto"/>
              <w:right w:val="single" w:sz="12" w:space="0" w:color="auto"/>
            </w:tcBorders>
            <w:shd w:val="clear" w:color="auto" w:fill="FFFF99"/>
            <w:vAlign w:val="center"/>
          </w:tcPr>
          <w:p w14:paraId="27EC0432" w14:textId="77777777" w:rsidR="005149D3" w:rsidRPr="009F2DA3" w:rsidRDefault="005149D3">
            <w:pPr>
              <w:pStyle w:val="Heading2"/>
              <w:jc w:val="center"/>
              <w:rPr>
                <w:rFonts w:ascii="Arial" w:hAnsi="Arial"/>
                <w:b/>
                <w:bCs/>
                <w:sz w:val="22"/>
                <w:szCs w:val="22"/>
              </w:rPr>
            </w:pPr>
            <w:r w:rsidRPr="009F2DA3">
              <w:rPr>
                <w:rFonts w:ascii="Arial" w:hAnsi="Arial"/>
                <w:b/>
                <w:bCs/>
                <w:sz w:val="22"/>
                <w:szCs w:val="22"/>
              </w:rPr>
              <w:t>Name</w:t>
            </w:r>
          </w:p>
        </w:tc>
        <w:tc>
          <w:tcPr>
            <w:tcW w:w="1073" w:type="dxa"/>
            <w:tcBorders>
              <w:top w:val="single" w:sz="12" w:space="0" w:color="auto"/>
              <w:left w:val="single" w:sz="12" w:space="0" w:color="auto"/>
              <w:bottom w:val="single" w:sz="12" w:space="0" w:color="auto"/>
              <w:right w:val="single" w:sz="12" w:space="0" w:color="auto"/>
            </w:tcBorders>
            <w:shd w:val="clear" w:color="auto" w:fill="FFFF99"/>
            <w:vAlign w:val="center"/>
          </w:tcPr>
          <w:p w14:paraId="2469B41A" w14:textId="77777777" w:rsidR="005149D3" w:rsidRPr="009F2DA3" w:rsidRDefault="005149D3">
            <w:pPr>
              <w:jc w:val="center"/>
              <w:rPr>
                <w:b/>
                <w:bCs/>
                <w:sz w:val="22"/>
                <w:szCs w:val="22"/>
              </w:rPr>
            </w:pPr>
            <w:r w:rsidRPr="009F2DA3">
              <w:rPr>
                <w:b/>
                <w:bCs/>
                <w:sz w:val="22"/>
                <w:szCs w:val="22"/>
              </w:rPr>
              <w:t>Major</w:t>
            </w:r>
          </w:p>
        </w:tc>
        <w:tc>
          <w:tcPr>
            <w:tcW w:w="2630" w:type="dxa"/>
            <w:tcBorders>
              <w:top w:val="single" w:sz="12" w:space="0" w:color="auto"/>
              <w:left w:val="single" w:sz="12" w:space="0" w:color="auto"/>
              <w:bottom w:val="single" w:sz="12" w:space="0" w:color="auto"/>
              <w:right w:val="single" w:sz="12" w:space="0" w:color="auto"/>
            </w:tcBorders>
            <w:shd w:val="clear" w:color="auto" w:fill="FFFF99"/>
            <w:vAlign w:val="center"/>
          </w:tcPr>
          <w:p w14:paraId="062F1D4B" w14:textId="77777777" w:rsidR="005149D3" w:rsidRPr="009F2DA3" w:rsidRDefault="005149D3">
            <w:pPr>
              <w:jc w:val="center"/>
              <w:rPr>
                <w:b/>
                <w:bCs/>
                <w:sz w:val="22"/>
                <w:szCs w:val="22"/>
              </w:rPr>
            </w:pPr>
            <w:r w:rsidRPr="009F2DA3">
              <w:rPr>
                <w:b/>
                <w:bCs/>
                <w:sz w:val="22"/>
                <w:szCs w:val="22"/>
              </w:rPr>
              <w:t>Area(s) of Expertise Utilized in Project</w:t>
            </w:r>
          </w:p>
        </w:tc>
        <w:tc>
          <w:tcPr>
            <w:tcW w:w="2052" w:type="dxa"/>
            <w:tcBorders>
              <w:top w:val="single" w:sz="12" w:space="0" w:color="auto"/>
              <w:left w:val="single" w:sz="12" w:space="0" w:color="auto"/>
              <w:bottom w:val="single" w:sz="12" w:space="0" w:color="auto"/>
              <w:right w:val="single" w:sz="12" w:space="0" w:color="auto"/>
            </w:tcBorders>
            <w:shd w:val="clear" w:color="auto" w:fill="FFFF99"/>
            <w:vAlign w:val="center"/>
          </w:tcPr>
          <w:p w14:paraId="58838389" w14:textId="77777777" w:rsidR="005149D3" w:rsidRPr="009F2DA3" w:rsidRDefault="005149D3">
            <w:pPr>
              <w:jc w:val="center"/>
              <w:rPr>
                <w:b/>
                <w:bCs/>
                <w:sz w:val="22"/>
                <w:szCs w:val="22"/>
              </w:rPr>
            </w:pPr>
            <w:r w:rsidRPr="009F2DA3">
              <w:rPr>
                <w:b/>
                <w:bCs/>
                <w:sz w:val="22"/>
                <w:szCs w:val="22"/>
              </w:rPr>
              <w:t>Expected Graduation Date</w:t>
            </w:r>
          </w:p>
        </w:tc>
      </w:tr>
      <w:tr w:rsidR="005149D3" w14:paraId="48514F49" w14:textId="77777777" w:rsidTr="004D09D3">
        <w:tc>
          <w:tcPr>
            <w:tcW w:w="3575" w:type="dxa"/>
            <w:tcBorders>
              <w:top w:val="single" w:sz="12" w:space="0" w:color="auto"/>
              <w:left w:val="single" w:sz="12" w:space="0" w:color="auto"/>
              <w:right w:val="single" w:sz="12" w:space="0" w:color="auto"/>
            </w:tcBorders>
            <w:shd w:val="clear" w:color="auto" w:fill="CCFFCC"/>
          </w:tcPr>
          <w:p w14:paraId="41FBE3CE" w14:textId="2DB9C73E" w:rsidR="005149D3" w:rsidRPr="009F2DA3" w:rsidRDefault="00E04815">
            <w:pPr>
              <w:rPr>
                <w:sz w:val="22"/>
                <w:szCs w:val="22"/>
              </w:rPr>
            </w:pPr>
            <w:r>
              <w:rPr>
                <w:sz w:val="22"/>
                <w:szCs w:val="22"/>
              </w:rPr>
              <w:t>Brandon Liu</w:t>
            </w:r>
          </w:p>
        </w:tc>
        <w:tc>
          <w:tcPr>
            <w:tcW w:w="1073" w:type="dxa"/>
            <w:tcBorders>
              <w:top w:val="single" w:sz="12" w:space="0" w:color="auto"/>
              <w:left w:val="single" w:sz="12" w:space="0" w:color="auto"/>
              <w:right w:val="single" w:sz="12" w:space="0" w:color="auto"/>
            </w:tcBorders>
            <w:shd w:val="clear" w:color="auto" w:fill="CCFFCC"/>
          </w:tcPr>
          <w:p w14:paraId="775F2EC6" w14:textId="6F39B63C" w:rsidR="005149D3" w:rsidRPr="009F2DA3" w:rsidRDefault="00E04815">
            <w:pPr>
              <w:rPr>
                <w:sz w:val="22"/>
                <w:szCs w:val="22"/>
              </w:rPr>
            </w:pPr>
            <w:proofErr w:type="spellStart"/>
            <w:r>
              <w:rPr>
                <w:sz w:val="22"/>
                <w:szCs w:val="22"/>
              </w:rPr>
              <w:t>CompE</w:t>
            </w:r>
            <w:proofErr w:type="spellEnd"/>
          </w:p>
        </w:tc>
        <w:tc>
          <w:tcPr>
            <w:tcW w:w="2630" w:type="dxa"/>
            <w:tcBorders>
              <w:top w:val="single" w:sz="12" w:space="0" w:color="auto"/>
              <w:left w:val="single" w:sz="12" w:space="0" w:color="auto"/>
              <w:right w:val="single" w:sz="12" w:space="0" w:color="auto"/>
            </w:tcBorders>
            <w:shd w:val="clear" w:color="auto" w:fill="CCFFCC"/>
          </w:tcPr>
          <w:p w14:paraId="19925313" w14:textId="2C7913E9" w:rsidR="005149D3" w:rsidRPr="009F2DA3" w:rsidRDefault="00220444">
            <w:pPr>
              <w:rPr>
                <w:sz w:val="22"/>
                <w:szCs w:val="22"/>
              </w:rPr>
            </w:pPr>
            <w:r>
              <w:rPr>
                <w:sz w:val="22"/>
                <w:szCs w:val="22"/>
              </w:rPr>
              <w:t>Software, PCB Design, Soldering, Wire Crimping</w:t>
            </w:r>
          </w:p>
        </w:tc>
        <w:tc>
          <w:tcPr>
            <w:tcW w:w="2052" w:type="dxa"/>
            <w:tcBorders>
              <w:top w:val="single" w:sz="12" w:space="0" w:color="auto"/>
              <w:left w:val="single" w:sz="12" w:space="0" w:color="auto"/>
              <w:right w:val="single" w:sz="12" w:space="0" w:color="auto"/>
            </w:tcBorders>
            <w:shd w:val="clear" w:color="auto" w:fill="CCFFCC"/>
          </w:tcPr>
          <w:p w14:paraId="1D89BE2C" w14:textId="6F472D41" w:rsidR="005149D3" w:rsidRPr="009F2DA3" w:rsidRDefault="00E04815" w:rsidP="003A6E5A">
            <w:pPr>
              <w:jc w:val="center"/>
              <w:rPr>
                <w:sz w:val="22"/>
                <w:szCs w:val="22"/>
              </w:rPr>
            </w:pPr>
            <w:r>
              <w:rPr>
                <w:sz w:val="22"/>
                <w:szCs w:val="22"/>
              </w:rPr>
              <w:t>May 2025</w:t>
            </w:r>
          </w:p>
        </w:tc>
      </w:tr>
      <w:tr w:rsidR="004D09D3" w14:paraId="291572F6" w14:textId="77777777" w:rsidTr="004D09D3">
        <w:tc>
          <w:tcPr>
            <w:tcW w:w="3575" w:type="dxa"/>
            <w:tcBorders>
              <w:left w:val="single" w:sz="12" w:space="0" w:color="auto"/>
              <w:right w:val="single" w:sz="12" w:space="0" w:color="auto"/>
            </w:tcBorders>
            <w:shd w:val="clear" w:color="auto" w:fill="CCFFCC"/>
          </w:tcPr>
          <w:p w14:paraId="725B9149" w14:textId="4AF1C529" w:rsidR="004D09D3" w:rsidRPr="009F2DA3" w:rsidRDefault="004D09D3" w:rsidP="004D09D3">
            <w:pPr>
              <w:rPr>
                <w:sz w:val="22"/>
                <w:szCs w:val="22"/>
              </w:rPr>
            </w:pPr>
            <w:r>
              <w:rPr>
                <w:sz w:val="22"/>
                <w:szCs w:val="22"/>
              </w:rPr>
              <w:t>Abhijay Achukola</w:t>
            </w:r>
          </w:p>
        </w:tc>
        <w:tc>
          <w:tcPr>
            <w:tcW w:w="1073" w:type="dxa"/>
            <w:tcBorders>
              <w:left w:val="single" w:sz="12" w:space="0" w:color="auto"/>
              <w:right w:val="single" w:sz="12" w:space="0" w:color="auto"/>
            </w:tcBorders>
            <w:shd w:val="clear" w:color="auto" w:fill="CCFFCC"/>
          </w:tcPr>
          <w:p w14:paraId="3DE1A1B2" w14:textId="088C9BEC" w:rsidR="004D09D3" w:rsidRPr="009F2DA3" w:rsidRDefault="004D09D3" w:rsidP="004D09D3">
            <w:pPr>
              <w:rPr>
                <w:sz w:val="22"/>
                <w:szCs w:val="22"/>
              </w:rPr>
            </w:pPr>
            <w:proofErr w:type="spellStart"/>
            <w:r>
              <w:rPr>
                <w:sz w:val="22"/>
                <w:szCs w:val="22"/>
              </w:rPr>
              <w:t>CompE</w:t>
            </w:r>
            <w:proofErr w:type="spellEnd"/>
          </w:p>
        </w:tc>
        <w:tc>
          <w:tcPr>
            <w:tcW w:w="2630" w:type="dxa"/>
            <w:tcBorders>
              <w:left w:val="single" w:sz="12" w:space="0" w:color="auto"/>
              <w:right w:val="single" w:sz="12" w:space="0" w:color="auto"/>
            </w:tcBorders>
            <w:shd w:val="clear" w:color="auto" w:fill="CCFFCC"/>
          </w:tcPr>
          <w:p w14:paraId="1404ED07" w14:textId="09338C4E" w:rsidR="004D09D3" w:rsidRPr="009F2DA3" w:rsidRDefault="004D09D3" w:rsidP="004D09D3">
            <w:pPr>
              <w:rPr>
                <w:sz w:val="22"/>
                <w:szCs w:val="22"/>
              </w:rPr>
            </w:pPr>
            <w:r>
              <w:rPr>
                <w:sz w:val="22"/>
                <w:szCs w:val="22"/>
              </w:rPr>
              <w:t>Software, PCB Design, Soldering</w:t>
            </w:r>
          </w:p>
        </w:tc>
        <w:tc>
          <w:tcPr>
            <w:tcW w:w="2052" w:type="dxa"/>
            <w:tcBorders>
              <w:left w:val="single" w:sz="12" w:space="0" w:color="auto"/>
              <w:right w:val="single" w:sz="12" w:space="0" w:color="auto"/>
            </w:tcBorders>
            <w:shd w:val="clear" w:color="auto" w:fill="CCFFCC"/>
          </w:tcPr>
          <w:p w14:paraId="1C05E456" w14:textId="0B67970C" w:rsidR="004D09D3" w:rsidRDefault="004D09D3" w:rsidP="004D09D3">
            <w:pPr>
              <w:jc w:val="center"/>
            </w:pPr>
            <w:r w:rsidRPr="008231CE">
              <w:rPr>
                <w:sz w:val="22"/>
                <w:szCs w:val="22"/>
              </w:rPr>
              <w:t>May 2025</w:t>
            </w:r>
          </w:p>
        </w:tc>
      </w:tr>
      <w:tr w:rsidR="003A6E5A" w14:paraId="7D8FAC84" w14:textId="77777777" w:rsidTr="004D09D3">
        <w:tc>
          <w:tcPr>
            <w:tcW w:w="3575" w:type="dxa"/>
            <w:tcBorders>
              <w:left w:val="single" w:sz="12" w:space="0" w:color="auto"/>
              <w:right w:val="single" w:sz="12" w:space="0" w:color="auto"/>
            </w:tcBorders>
            <w:shd w:val="clear" w:color="auto" w:fill="CCFFCC"/>
          </w:tcPr>
          <w:p w14:paraId="36E8184A" w14:textId="4FDBAC34" w:rsidR="003A6E5A" w:rsidRPr="009F2DA3" w:rsidRDefault="00E04815">
            <w:pPr>
              <w:rPr>
                <w:sz w:val="22"/>
                <w:szCs w:val="22"/>
              </w:rPr>
            </w:pPr>
            <w:r>
              <w:rPr>
                <w:sz w:val="22"/>
                <w:szCs w:val="22"/>
              </w:rPr>
              <w:t>Joshua Wai</w:t>
            </w:r>
          </w:p>
        </w:tc>
        <w:tc>
          <w:tcPr>
            <w:tcW w:w="1073" w:type="dxa"/>
            <w:tcBorders>
              <w:left w:val="single" w:sz="12" w:space="0" w:color="auto"/>
              <w:right w:val="single" w:sz="12" w:space="0" w:color="auto"/>
            </w:tcBorders>
            <w:shd w:val="clear" w:color="auto" w:fill="CCFFCC"/>
          </w:tcPr>
          <w:p w14:paraId="00F8AF52" w14:textId="37A29AB9" w:rsidR="003A6E5A" w:rsidRPr="009F2DA3" w:rsidRDefault="00E04815">
            <w:pPr>
              <w:rPr>
                <w:sz w:val="22"/>
                <w:szCs w:val="22"/>
              </w:rPr>
            </w:pPr>
            <w:proofErr w:type="spellStart"/>
            <w:r>
              <w:rPr>
                <w:sz w:val="22"/>
                <w:szCs w:val="22"/>
              </w:rPr>
              <w:t>CompE</w:t>
            </w:r>
            <w:proofErr w:type="spellEnd"/>
          </w:p>
        </w:tc>
        <w:tc>
          <w:tcPr>
            <w:tcW w:w="2630" w:type="dxa"/>
            <w:tcBorders>
              <w:left w:val="single" w:sz="12" w:space="0" w:color="auto"/>
              <w:right w:val="single" w:sz="12" w:space="0" w:color="auto"/>
            </w:tcBorders>
            <w:shd w:val="clear" w:color="auto" w:fill="CCFFCC"/>
          </w:tcPr>
          <w:p w14:paraId="5F6A877F" w14:textId="48F40AA9" w:rsidR="003A6E5A" w:rsidRPr="009F2DA3" w:rsidRDefault="00220444">
            <w:pPr>
              <w:rPr>
                <w:sz w:val="22"/>
                <w:szCs w:val="22"/>
              </w:rPr>
            </w:pPr>
            <w:r>
              <w:rPr>
                <w:sz w:val="22"/>
                <w:szCs w:val="22"/>
              </w:rPr>
              <w:t>Mechanical</w:t>
            </w:r>
            <w:r w:rsidR="400B554D" w:rsidRPr="400B554D">
              <w:rPr>
                <w:sz w:val="22"/>
                <w:szCs w:val="22"/>
              </w:rPr>
              <w:t>,</w:t>
            </w:r>
            <w:r w:rsidR="629BC3B8" w:rsidRPr="629BC3B8">
              <w:rPr>
                <w:sz w:val="22"/>
                <w:szCs w:val="22"/>
              </w:rPr>
              <w:t xml:space="preserve"> </w:t>
            </w:r>
            <w:r w:rsidR="73827DDF" w:rsidRPr="73827DDF">
              <w:rPr>
                <w:sz w:val="22"/>
                <w:szCs w:val="22"/>
              </w:rPr>
              <w:t>Software</w:t>
            </w:r>
          </w:p>
        </w:tc>
        <w:tc>
          <w:tcPr>
            <w:tcW w:w="2052" w:type="dxa"/>
            <w:tcBorders>
              <w:left w:val="single" w:sz="12" w:space="0" w:color="auto"/>
              <w:right w:val="single" w:sz="12" w:space="0" w:color="auto"/>
            </w:tcBorders>
            <w:shd w:val="clear" w:color="auto" w:fill="CCFFCC"/>
          </w:tcPr>
          <w:p w14:paraId="14DD0183" w14:textId="59E5944D" w:rsidR="003A6E5A" w:rsidRDefault="00C3499E" w:rsidP="003A6E5A">
            <w:pPr>
              <w:jc w:val="center"/>
            </w:pPr>
            <w:r w:rsidRPr="008231CE">
              <w:rPr>
                <w:sz w:val="22"/>
                <w:szCs w:val="22"/>
              </w:rPr>
              <w:t>May 2025</w:t>
            </w:r>
          </w:p>
        </w:tc>
      </w:tr>
      <w:tr w:rsidR="003A6E5A" w14:paraId="0D26F3AB" w14:textId="77777777" w:rsidTr="004D09D3">
        <w:tc>
          <w:tcPr>
            <w:tcW w:w="3575" w:type="dxa"/>
            <w:tcBorders>
              <w:left w:val="single" w:sz="12" w:space="0" w:color="auto"/>
              <w:bottom w:val="single" w:sz="12" w:space="0" w:color="auto"/>
              <w:right w:val="single" w:sz="12" w:space="0" w:color="auto"/>
            </w:tcBorders>
            <w:shd w:val="clear" w:color="auto" w:fill="CCFFCC"/>
          </w:tcPr>
          <w:p w14:paraId="0BDA516C" w14:textId="531C8628" w:rsidR="003A6E5A" w:rsidRPr="009F2DA3" w:rsidRDefault="00E04815">
            <w:pPr>
              <w:rPr>
                <w:sz w:val="22"/>
                <w:szCs w:val="22"/>
              </w:rPr>
            </w:pPr>
            <w:r>
              <w:rPr>
                <w:sz w:val="22"/>
                <w:szCs w:val="22"/>
              </w:rPr>
              <w:t>Stanley So</w:t>
            </w:r>
          </w:p>
        </w:tc>
        <w:tc>
          <w:tcPr>
            <w:tcW w:w="1073" w:type="dxa"/>
            <w:tcBorders>
              <w:left w:val="single" w:sz="12" w:space="0" w:color="auto"/>
              <w:bottom w:val="single" w:sz="12" w:space="0" w:color="auto"/>
              <w:right w:val="single" w:sz="12" w:space="0" w:color="auto"/>
            </w:tcBorders>
            <w:shd w:val="clear" w:color="auto" w:fill="CCFFCC"/>
          </w:tcPr>
          <w:p w14:paraId="51724D50" w14:textId="6899CC80" w:rsidR="003A6E5A" w:rsidRPr="009F2DA3" w:rsidRDefault="00C3499E">
            <w:pPr>
              <w:rPr>
                <w:sz w:val="22"/>
                <w:szCs w:val="22"/>
              </w:rPr>
            </w:pPr>
            <w:proofErr w:type="spellStart"/>
            <w:r>
              <w:rPr>
                <w:sz w:val="22"/>
                <w:szCs w:val="22"/>
              </w:rPr>
              <w:t>ElecE</w:t>
            </w:r>
            <w:proofErr w:type="spellEnd"/>
          </w:p>
        </w:tc>
        <w:tc>
          <w:tcPr>
            <w:tcW w:w="2630" w:type="dxa"/>
            <w:tcBorders>
              <w:left w:val="single" w:sz="12" w:space="0" w:color="auto"/>
              <w:bottom w:val="single" w:sz="12" w:space="0" w:color="auto"/>
              <w:right w:val="single" w:sz="12" w:space="0" w:color="auto"/>
            </w:tcBorders>
            <w:shd w:val="clear" w:color="auto" w:fill="CCFFCC"/>
          </w:tcPr>
          <w:p w14:paraId="290CCEEE" w14:textId="426E0CBB" w:rsidR="003A6E5A" w:rsidRPr="009F2DA3" w:rsidRDefault="00220444">
            <w:pPr>
              <w:rPr>
                <w:sz w:val="22"/>
                <w:szCs w:val="22"/>
              </w:rPr>
            </w:pPr>
            <w:r>
              <w:rPr>
                <w:sz w:val="22"/>
                <w:szCs w:val="22"/>
              </w:rPr>
              <w:t>Software, PCB Design, Soldering, Wire Crimping</w:t>
            </w:r>
          </w:p>
        </w:tc>
        <w:tc>
          <w:tcPr>
            <w:tcW w:w="2052" w:type="dxa"/>
            <w:tcBorders>
              <w:left w:val="single" w:sz="12" w:space="0" w:color="auto"/>
              <w:bottom w:val="single" w:sz="12" w:space="0" w:color="auto"/>
              <w:right w:val="single" w:sz="12" w:space="0" w:color="auto"/>
            </w:tcBorders>
            <w:shd w:val="clear" w:color="auto" w:fill="CCFFCC"/>
          </w:tcPr>
          <w:p w14:paraId="6B6B4445" w14:textId="672D2B2E" w:rsidR="003A6E5A" w:rsidRDefault="00295402" w:rsidP="003A6E5A">
            <w:pPr>
              <w:jc w:val="center"/>
            </w:pPr>
            <w:r>
              <w:rPr>
                <w:sz w:val="22"/>
                <w:szCs w:val="22"/>
              </w:rPr>
              <w:t>Dec</w:t>
            </w:r>
            <w:r w:rsidR="00F80134">
              <w:rPr>
                <w:sz w:val="22"/>
                <w:szCs w:val="22"/>
              </w:rPr>
              <w:t>ember</w:t>
            </w:r>
            <w:r w:rsidR="00C3499E" w:rsidRPr="008231CE">
              <w:rPr>
                <w:sz w:val="22"/>
                <w:szCs w:val="22"/>
              </w:rPr>
              <w:t xml:space="preserve"> 202</w:t>
            </w:r>
            <w:r>
              <w:rPr>
                <w:sz w:val="22"/>
                <w:szCs w:val="22"/>
              </w:rPr>
              <w:t>5</w:t>
            </w:r>
          </w:p>
        </w:tc>
      </w:tr>
    </w:tbl>
    <w:p w14:paraId="2A5EB07A" w14:textId="77777777" w:rsidR="005149D3" w:rsidRDefault="005149D3">
      <w:pPr>
        <w:rPr>
          <w:sz w:val="24"/>
        </w:rPr>
      </w:pPr>
    </w:p>
    <w:p w14:paraId="0DA50B7E" w14:textId="77777777" w:rsidR="005149D3" w:rsidRPr="009F2DA3" w:rsidRDefault="005149D3" w:rsidP="009F0F89">
      <w:pPr>
        <w:jc w:val="both"/>
        <w:rPr>
          <w:sz w:val="22"/>
          <w:szCs w:val="22"/>
        </w:rPr>
      </w:pPr>
      <w:r w:rsidRPr="009F2DA3">
        <w:rPr>
          <w:b/>
          <w:bCs/>
          <w:sz w:val="22"/>
          <w:szCs w:val="22"/>
        </w:rPr>
        <w:t>Project Description:</w:t>
      </w:r>
      <w:r w:rsidRPr="009F2DA3">
        <w:rPr>
          <w:sz w:val="22"/>
          <w:szCs w:val="22"/>
        </w:rPr>
        <w:t xml:space="preserve">  Provide a brief (</w:t>
      </w:r>
      <w:r w:rsidR="00011E25">
        <w:rPr>
          <w:sz w:val="22"/>
          <w:szCs w:val="22"/>
        </w:rPr>
        <w:t>2-3</w:t>
      </w:r>
      <w:r w:rsidRPr="009F2DA3">
        <w:rPr>
          <w:sz w:val="22"/>
          <w:szCs w:val="22"/>
        </w:rPr>
        <w:t xml:space="preserve"> page) technical description of the design project, as outlined below:</w:t>
      </w:r>
    </w:p>
    <w:p w14:paraId="0FB6AC14" w14:textId="77777777" w:rsidR="005149D3" w:rsidRDefault="005149D3" w:rsidP="009F0F89">
      <w:pPr>
        <w:jc w:val="both"/>
        <w:rPr>
          <w:sz w:val="24"/>
        </w:rPr>
      </w:pPr>
    </w:p>
    <w:p w14:paraId="6DF443CB" w14:textId="7409AA40" w:rsidR="005149D3" w:rsidRPr="00200BE8" w:rsidRDefault="00200BE8" w:rsidP="00200BE8">
      <w:pPr>
        <w:pStyle w:val="ListParagraph"/>
        <w:numPr>
          <w:ilvl w:val="0"/>
          <w:numId w:val="2"/>
        </w:numPr>
        <w:rPr>
          <w:sz w:val="22"/>
          <w:szCs w:val="22"/>
        </w:rPr>
      </w:pPr>
      <w:r w:rsidRPr="00200BE8">
        <w:rPr>
          <w:sz w:val="22"/>
          <w:szCs w:val="22"/>
        </w:rPr>
        <w:t>Provide a gen</w:t>
      </w:r>
      <w:r>
        <w:rPr>
          <w:sz w:val="22"/>
          <w:szCs w:val="22"/>
        </w:rPr>
        <w:t>eral description of the product</w:t>
      </w:r>
      <w:r w:rsidRPr="00200BE8">
        <w:rPr>
          <w:sz w:val="22"/>
          <w:szCs w:val="22"/>
        </w:rPr>
        <w:t xml:space="preserve"> to be delivered by this design project.</w:t>
      </w:r>
    </w:p>
    <w:p w14:paraId="4ED9BC5B" w14:textId="77777777" w:rsidR="005149D3" w:rsidRDefault="005149D3" w:rsidP="009F0F89">
      <w:pPr>
        <w:jc w:val="both"/>
        <w:rPr>
          <w:sz w:val="22"/>
          <w:szCs w:val="22"/>
        </w:rPr>
      </w:pPr>
    </w:p>
    <w:p w14:paraId="7D56CE1A" w14:textId="60096E48" w:rsidR="005149D3" w:rsidRPr="00503222" w:rsidRDefault="00A324BD" w:rsidP="554CBFD0">
      <w:pPr>
        <w:pStyle w:val="Heading2"/>
        <w:ind w:left="432"/>
        <w:jc w:val="both"/>
        <w:rPr>
          <w:rFonts w:ascii="Arial" w:hAnsi="Arial"/>
          <w:sz w:val="22"/>
          <w:szCs w:val="22"/>
        </w:rPr>
      </w:pPr>
      <w:r>
        <w:rPr>
          <w:rFonts w:ascii="Arial" w:hAnsi="Arial"/>
          <w:sz w:val="22"/>
          <w:szCs w:val="22"/>
        </w:rPr>
        <w:t>The product ha</w:t>
      </w:r>
      <w:r w:rsidR="00C52CA7">
        <w:rPr>
          <w:rFonts w:ascii="Arial" w:hAnsi="Arial"/>
          <w:sz w:val="22"/>
          <w:szCs w:val="22"/>
        </w:rPr>
        <w:t>s</w:t>
      </w:r>
      <w:r>
        <w:rPr>
          <w:rFonts w:ascii="Arial" w:hAnsi="Arial"/>
          <w:sz w:val="22"/>
          <w:szCs w:val="22"/>
        </w:rPr>
        <w:t xml:space="preserve"> </w:t>
      </w:r>
      <w:r w:rsidR="554CBFD0" w:rsidRPr="554CBFD0">
        <w:rPr>
          <w:rFonts w:ascii="Arial" w:hAnsi="Arial"/>
          <w:sz w:val="22"/>
          <w:szCs w:val="22"/>
        </w:rPr>
        <w:t>a fixed number of 4 users. When the user enters the correct password on the keypad or enters the correct fingerprint, they get to access the files corresponding to their user.</w:t>
      </w:r>
    </w:p>
    <w:p w14:paraId="28E94464" w14:textId="5D837B10" w:rsidR="2255D3ED" w:rsidRDefault="2255D3ED" w:rsidP="5C07681D"/>
    <w:p w14:paraId="6EBC9DC0" w14:textId="426D8787" w:rsidR="5C07681D" w:rsidRDefault="59CF8AA2" w:rsidP="5C07681D">
      <w:pPr>
        <w:pStyle w:val="Heading2"/>
        <w:ind w:left="432"/>
        <w:jc w:val="both"/>
        <w:rPr>
          <w:rFonts w:ascii="Arial" w:hAnsi="Arial"/>
          <w:sz w:val="22"/>
          <w:szCs w:val="22"/>
        </w:rPr>
      </w:pPr>
      <w:r w:rsidRPr="59CF8AA2">
        <w:rPr>
          <w:rFonts w:ascii="Arial" w:hAnsi="Arial"/>
          <w:sz w:val="22"/>
          <w:szCs w:val="22"/>
        </w:rPr>
        <w:t>Initially</w:t>
      </w:r>
      <w:r w:rsidR="00C52CA7">
        <w:rPr>
          <w:rFonts w:ascii="Arial" w:hAnsi="Arial"/>
          <w:sz w:val="22"/>
          <w:szCs w:val="22"/>
        </w:rPr>
        <w:t xml:space="preserve">, </w:t>
      </w:r>
      <w:r w:rsidR="794A12C8" w:rsidRPr="794A12C8">
        <w:rPr>
          <w:rFonts w:ascii="Arial" w:hAnsi="Arial"/>
          <w:sz w:val="22"/>
          <w:szCs w:val="22"/>
        </w:rPr>
        <w:t xml:space="preserve">all the users’ passwords are </w:t>
      </w:r>
      <w:r w:rsidR="004E2A4A">
        <w:rPr>
          <w:rFonts w:ascii="Arial" w:hAnsi="Arial"/>
          <w:sz w:val="22"/>
          <w:szCs w:val="22"/>
        </w:rPr>
        <w:t>four</w:t>
      </w:r>
      <w:r w:rsidR="794A12C8" w:rsidRPr="794A12C8">
        <w:rPr>
          <w:rFonts w:ascii="Arial" w:hAnsi="Arial"/>
          <w:sz w:val="22"/>
          <w:szCs w:val="22"/>
        </w:rPr>
        <w:t xml:space="preserve"> 0s. When the user plugs in the </w:t>
      </w:r>
      <w:r w:rsidR="0027034C">
        <w:rPr>
          <w:rFonts w:ascii="Arial" w:hAnsi="Arial"/>
          <w:sz w:val="22"/>
          <w:szCs w:val="22"/>
        </w:rPr>
        <w:t>USB</w:t>
      </w:r>
      <w:r w:rsidR="794A12C8" w:rsidRPr="794A12C8">
        <w:rPr>
          <w:rFonts w:ascii="Arial" w:hAnsi="Arial"/>
          <w:sz w:val="22"/>
          <w:szCs w:val="22"/>
        </w:rPr>
        <w:t xml:space="preserve"> drive, the LCD screen </w:t>
      </w:r>
      <w:r w:rsidR="00C52CA7" w:rsidRPr="794A12C8">
        <w:rPr>
          <w:rFonts w:ascii="Arial" w:hAnsi="Arial"/>
          <w:sz w:val="22"/>
          <w:szCs w:val="22"/>
        </w:rPr>
        <w:t>say</w:t>
      </w:r>
      <w:r w:rsidR="00C52CA7">
        <w:rPr>
          <w:rFonts w:ascii="Arial" w:hAnsi="Arial"/>
          <w:sz w:val="22"/>
          <w:szCs w:val="22"/>
        </w:rPr>
        <w:t>s,</w:t>
      </w:r>
      <w:r w:rsidR="794A12C8" w:rsidRPr="794A12C8">
        <w:rPr>
          <w:rFonts w:ascii="Arial" w:hAnsi="Arial"/>
          <w:sz w:val="22"/>
          <w:szCs w:val="22"/>
        </w:rPr>
        <w:t xml:space="preserve"> "Select User" and they </w:t>
      </w:r>
      <w:r w:rsidR="00A324BD" w:rsidRPr="794A12C8">
        <w:rPr>
          <w:rFonts w:ascii="Arial" w:hAnsi="Arial"/>
          <w:sz w:val="22"/>
          <w:szCs w:val="22"/>
        </w:rPr>
        <w:t>must</w:t>
      </w:r>
      <w:r w:rsidR="794A12C8" w:rsidRPr="794A12C8">
        <w:rPr>
          <w:rFonts w:ascii="Arial" w:hAnsi="Arial"/>
          <w:sz w:val="22"/>
          <w:szCs w:val="22"/>
        </w:rPr>
        <w:t xml:space="preserve"> enter a number on the keypad to select the user (1 for user 1, 2 for user 2, 3 for user 3, and 4 for user 4). Then the LCD screen show</w:t>
      </w:r>
      <w:r w:rsidR="00C52CA7">
        <w:rPr>
          <w:rFonts w:ascii="Arial" w:hAnsi="Arial"/>
          <w:sz w:val="22"/>
          <w:szCs w:val="22"/>
        </w:rPr>
        <w:t>s</w:t>
      </w:r>
      <w:r w:rsidR="794A12C8" w:rsidRPr="794A12C8">
        <w:rPr>
          <w:rFonts w:ascii="Arial" w:hAnsi="Arial"/>
          <w:sz w:val="22"/>
          <w:szCs w:val="22"/>
        </w:rPr>
        <w:t xml:space="preserve"> “Enter Passcode / Fingerprint” and the screen display</w:t>
      </w:r>
      <w:r w:rsidR="0098168F">
        <w:rPr>
          <w:rFonts w:ascii="Arial" w:hAnsi="Arial"/>
          <w:sz w:val="22"/>
          <w:szCs w:val="22"/>
        </w:rPr>
        <w:t>s</w:t>
      </w:r>
      <w:r w:rsidR="794A12C8" w:rsidRPr="794A12C8">
        <w:rPr>
          <w:rFonts w:ascii="Arial" w:hAnsi="Arial"/>
          <w:sz w:val="22"/>
          <w:szCs w:val="22"/>
        </w:rPr>
        <w:t xml:space="preserve"> what the user types on the keypad. As the user types, their input</w:t>
      </w:r>
      <w:r w:rsidR="0098168F">
        <w:rPr>
          <w:rFonts w:ascii="Arial" w:hAnsi="Arial"/>
          <w:sz w:val="22"/>
          <w:szCs w:val="22"/>
        </w:rPr>
        <w:t xml:space="preserve"> is</w:t>
      </w:r>
      <w:r w:rsidR="794A12C8" w:rsidRPr="794A12C8">
        <w:rPr>
          <w:rFonts w:ascii="Arial" w:hAnsi="Arial"/>
          <w:sz w:val="22"/>
          <w:szCs w:val="22"/>
        </w:rPr>
        <w:t xml:space="preserve"> replaced with a dot. Once the user enters the correct passcode or inputs the correct fingerprint, the </w:t>
      </w:r>
      <w:r w:rsidR="0027034C">
        <w:rPr>
          <w:rFonts w:ascii="Arial" w:hAnsi="Arial"/>
          <w:sz w:val="22"/>
          <w:szCs w:val="22"/>
        </w:rPr>
        <w:t>USB</w:t>
      </w:r>
      <w:r w:rsidR="0027034C" w:rsidRPr="794A12C8">
        <w:rPr>
          <w:rFonts w:ascii="Arial" w:hAnsi="Arial"/>
          <w:sz w:val="22"/>
          <w:szCs w:val="22"/>
        </w:rPr>
        <w:t xml:space="preserve"> </w:t>
      </w:r>
      <w:r w:rsidR="794A12C8" w:rsidRPr="794A12C8">
        <w:rPr>
          <w:rFonts w:ascii="Arial" w:hAnsi="Arial"/>
          <w:sz w:val="22"/>
          <w:szCs w:val="22"/>
        </w:rPr>
        <w:t>drive go</w:t>
      </w:r>
      <w:r w:rsidR="0098168F">
        <w:rPr>
          <w:rFonts w:ascii="Arial" w:hAnsi="Arial"/>
          <w:sz w:val="22"/>
          <w:szCs w:val="22"/>
        </w:rPr>
        <w:t>es</w:t>
      </w:r>
      <w:r w:rsidR="794A12C8" w:rsidRPr="794A12C8">
        <w:rPr>
          <w:rFonts w:ascii="Arial" w:hAnsi="Arial"/>
          <w:sz w:val="22"/>
          <w:szCs w:val="22"/>
        </w:rPr>
        <w:t xml:space="preserve"> into the unlocked state where all the files for that user can be accessed. Each user gets their own designated flash chip. In the unlocked state, the user can press a button on the keypad to change the passcode or change the </w:t>
      </w:r>
      <w:r w:rsidR="00CE6756" w:rsidRPr="794A12C8">
        <w:rPr>
          <w:rFonts w:ascii="Arial" w:hAnsi="Arial"/>
          <w:sz w:val="22"/>
          <w:szCs w:val="22"/>
        </w:rPr>
        <w:t>fingerprint and</w:t>
      </w:r>
      <w:r w:rsidR="794A12C8" w:rsidRPr="794A12C8">
        <w:rPr>
          <w:rFonts w:ascii="Arial" w:hAnsi="Arial"/>
          <w:sz w:val="22"/>
          <w:szCs w:val="22"/>
        </w:rPr>
        <w:t xml:space="preserve"> can press another button to lock the </w:t>
      </w:r>
      <w:r w:rsidR="0027034C">
        <w:rPr>
          <w:rFonts w:ascii="Arial" w:hAnsi="Arial"/>
          <w:sz w:val="22"/>
          <w:szCs w:val="22"/>
        </w:rPr>
        <w:t>USB</w:t>
      </w:r>
      <w:r w:rsidR="0027034C" w:rsidRPr="794A12C8">
        <w:rPr>
          <w:rFonts w:ascii="Arial" w:hAnsi="Arial"/>
          <w:sz w:val="22"/>
          <w:szCs w:val="22"/>
        </w:rPr>
        <w:t xml:space="preserve"> </w:t>
      </w:r>
      <w:r w:rsidR="794A12C8" w:rsidRPr="794A12C8">
        <w:rPr>
          <w:rFonts w:ascii="Arial" w:hAnsi="Arial"/>
          <w:sz w:val="22"/>
          <w:szCs w:val="22"/>
        </w:rPr>
        <w:t>drive.</w:t>
      </w:r>
    </w:p>
    <w:p w14:paraId="3424F101" w14:textId="0291D107" w:rsidR="59CF8AA2" w:rsidRDefault="59CF8AA2" w:rsidP="59CF8AA2"/>
    <w:p w14:paraId="374FF4A4" w14:textId="12F8B8BB" w:rsidR="59CF8AA2" w:rsidRDefault="6463F9EF" w:rsidP="59CF8AA2">
      <w:pPr>
        <w:pStyle w:val="Heading2"/>
        <w:ind w:left="432"/>
        <w:jc w:val="both"/>
        <w:rPr>
          <w:rFonts w:ascii="Arial" w:hAnsi="Arial"/>
          <w:sz w:val="22"/>
          <w:szCs w:val="22"/>
        </w:rPr>
      </w:pPr>
      <w:r w:rsidRPr="6463F9EF">
        <w:rPr>
          <w:rFonts w:ascii="Arial" w:hAnsi="Arial"/>
          <w:sz w:val="22"/>
          <w:szCs w:val="22"/>
        </w:rPr>
        <w:t>The</w:t>
      </w:r>
      <w:r w:rsidR="59CF8AA2" w:rsidRPr="59CF8AA2">
        <w:rPr>
          <w:rFonts w:ascii="Arial" w:hAnsi="Arial"/>
          <w:sz w:val="22"/>
          <w:szCs w:val="22"/>
        </w:rPr>
        <w:t xml:space="preserve"> system </w:t>
      </w:r>
      <w:r w:rsidR="004E2A4A">
        <w:rPr>
          <w:rFonts w:ascii="Arial" w:hAnsi="Arial"/>
          <w:sz w:val="22"/>
          <w:szCs w:val="22"/>
        </w:rPr>
        <w:t xml:space="preserve">is </w:t>
      </w:r>
      <w:r w:rsidR="59CF8AA2" w:rsidRPr="59CF8AA2">
        <w:rPr>
          <w:rFonts w:ascii="Arial" w:hAnsi="Arial"/>
          <w:sz w:val="22"/>
          <w:szCs w:val="22"/>
        </w:rPr>
        <w:t>implemented using an STM32 microcontroller. It handle</w:t>
      </w:r>
      <w:r w:rsidR="004E2A4A">
        <w:rPr>
          <w:rFonts w:ascii="Arial" w:hAnsi="Arial"/>
          <w:sz w:val="22"/>
          <w:szCs w:val="22"/>
        </w:rPr>
        <w:t>s</w:t>
      </w:r>
      <w:r w:rsidR="59CF8AA2" w:rsidRPr="59CF8AA2">
        <w:rPr>
          <w:rFonts w:ascii="Arial" w:hAnsi="Arial"/>
          <w:sz w:val="22"/>
          <w:szCs w:val="22"/>
        </w:rPr>
        <w:t xml:space="preserve"> interfacing with the keypad, LCD screen, fingerprint sensor, </w:t>
      </w:r>
      <w:r w:rsidR="004E2A4A">
        <w:rPr>
          <w:rFonts w:ascii="Arial" w:hAnsi="Arial"/>
          <w:sz w:val="22"/>
          <w:szCs w:val="22"/>
        </w:rPr>
        <w:t>four</w:t>
      </w:r>
      <w:r w:rsidR="59CF8AA2" w:rsidRPr="59CF8AA2">
        <w:rPr>
          <w:rFonts w:ascii="Arial" w:hAnsi="Arial"/>
          <w:sz w:val="22"/>
          <w:szCs w:val="22"/>
        </w:rPr>
        <w:t xml:space="preserve"> flash chips, and a host computer. It also handle</w:t>
      </w:r>
      <w:r w:rsidR="004E2A4A">
        <w:rPr>
          <w:rFonts w:ascii="Arial" w:hAnsi="Arial"/>
          <w:sz w:val="22"/>
          <w:szCs w:val="22"/>
        </w:rPr>
        <w:t xml:space="preserve">s </w:t>
      </w:r>
      <w:r w:rsidR="59CF8AA2" w:rsidRPr="59CF8AA2">
        <w:rPr>
          <w:rFonts w:ascii="Arial" w:hAnsi="Arial"/>
          <w:sz w:val="22"/>
          <w:szCs w:val="22"/>
        </w:rPr>
        <w:t>keeping track of what state it’s in and handle</w:t>
      </w:r>
      <w:r w:rsidR="004E2A4A">
        <w:rPr>
          <w:rFonts w:ascii="Arial" w:hAnsi="Arial"/>
          <w:sz w:val="22"/>
          <w:szCs w:val="22"/>
        </w:rPr>
        <w:t>s</w:t>
      </w:r>
      <w:r w:rsidR="59CF8AA2" w:rsidRPr="59CF8AA2">
        <w:rPr>
          <w:rFonts w:ascii="Arial" w:hAnsi="Arial"/>
          <w:sz w:val="22"/>
          <w:szCs w:val="22"/>
        </w:rPr>
        <w:t xml:space="preserve"> keeping track of what user is accessing the flash drive.</w:t>
      </w:r>
    </w:p>
    <w:p w14:paraId="29DDC5C3" w14:textId="2D843BF5" w:rsidR="13F613A6" w:rsidRDefault="13F613A6" w:rsidP="13F613A6"/>
    <w:p w14:paraId="127B66DB" w14:textId="40776E32" w:rsidR="39D25143" w:rsidRDefault="6F05EB61" w:rsidP="39D25143">
      <w:pPr>
        <w:pStyle w:val="Heading2"/>
        <w:ind w:left="432"/>
        <w:jc w:val="both"/>
        <w:rPr>
          <w:rFonts w:ascii="Arial" w:hAnsi="Arial"/>
          <w:sz w:val="22"/>
          <w:szCs w:val="22"/>
        </w:rPr>
      </w:pPr>
      <w:r w:rsidRPr="6F05EB61">
        <w:rPr>
          <w:rFonts w:ascii="Arial" w:hAnsi="Arial"/>
          <w:sz w:val="22"/>
          <w:szCs w:val="22"/>
        </w:rPr>
        <w:t>The</w:t>
      </w:r>
      <w:r w:rsidR="243AFDBE" w:rsidRPr="243AFDBE">
        <w:rPr>
          <w:rFonts w:ascii="Arial" w:hAnsi="Arial"/>
          <w:sz w:val="22"/>
          <w:szCs w:val="22"/>
        </w:rPr>
        <w:t xml:space="preserve"> system is powered through the 5V USB signal that </w:t>
      </w:r>
      <w:r w:rsidR="004E2A4A">
        <w:rPr>
          <w:rFonts w:ascii="Arial" w:hAnsi="Arial"/>
          <w:sz w:val="22"/>
          <w:szCs w:val="22"/>
        </w:rPr>
        <w:t>is</w:t>
      </w:r>
      <w:r w:rsidR="243AFDBE" w:rsidRPr="243AFDBE">
        <w:rPr>
          <w:rFonts w:ascii="Arial" w:hAnsi="Arial"/>
          <w:sz w:val="22"/>
          <w:szCs w:val="22"/>
        </w:rPr>
        <w:t xml:space="preserve"> interfaced with the 5V USB-A female connector. According to the USB 2.0 specifications, it </w:t>
      </w:r>
      <w:r w:rsidR="004E2A4A">
        <w:rPr>
          <w:rFonts w:ascii="Arial" w:hAnsi="Arial"/>
          <w:sz w:val="22"/>
          <w:szCs w:val="22"/>
        </w:rPr>
        <w:t>can</w:t>
      </w:r>
      <w:r w:rsidR="243AFDBE" w:rsidRPr="243AFDBE">
        <w:rPr>
          <w:rFonts w:ascii="Arial" w:hAnsi="Arial"/>
          <w:sz w:val="22"/>
          <w:szCs w:val="22"/>
        </w:rPr>
        <w:t xml:space="preserve"> handle an input voltage ranging from 4.75V to 5.25V. This input voltage direct</w:t>
      </w:r>
      <w:r w:rsidR="004E2A4A">
        <w:rPr>
          <w:rFonts w:ascii="Arial" w:hAnsi="Arial"/>
          <w:sz w:val="22"/>
          <w:szCs w:val="22"/>
        </w:rPr>
        <w:t>ly</w:t>
      </w:r>
      <w:r w:rsidR="243AFDBE" w:rsidRPr="243AFDBE">
        <w:rPr>
          <w:rFonts w:ascii="Arial" w:hAnsi="Arial"/>
          <w:sz w:val="22"/>
          <w:szCs w:val="22"/>
        </w:rPr>
        <w:t xml:space="preserve"> power</w:t>
      </w:r>
      <w:r w:rsidR="004E2A4A">
        <w:rPr>
          <w:rFonts w:ascii="Arial" w:hAnsi="Arial"/>
          <w:sz w:val="22"/>
          <w:szCs w:val="22"/>
        </w:rPr>
        <w:t>s</w:t>
      </w:r>
      <w:r w:rsidR="243AFDBE" w:rsidRPr="243AFDBE">
        <w:rPr>
          <w:rFonts w:ascii="Arial" w:hAnsi="Arial"/>
          <w:sz w:val="22"/>
          <w:szCs w:val="22"/>
        </w:rPr>
        <w:t xml:space="preserve"> the LCD screen. There </w:t>
      </w:r>
      <w:r w:rsidR="007E5F95">
        <w:rPr>
          <w:rFonts w:ascii="Arial" w:hAnsi="Arial"/>
          <w:sz w:val="22"/>
          <w:szCs w:val="22"/>
        </w:rPr>
        <w:t>is</w:t>
      </w:r>
      <w:r w:rsidR="243AFDBE" w:rsidRPr="243AFDBE">
        <w:rPr>
          <w:rFonts w:ascii="Arial" w:hAnsi="Arial"/>
          <w:sz w:val="22"/>
          <w:szCs w:val="22"/>
        </w:rPr>
        <w:t xml:space="preserve"> a low dropout regulator to step down the voltage to 3.3V to power the microcontroller, fingerprint sensor, and the flash chips.</w:t>
      </w:r>
    </w:p>
    <w:p w14:paraId="0232F56C" w14:textId="01950F4B" w:rsidR="2E9D05A4" w:rsidRDefault="2E9D05A4" w:rsidP="2E9D05A4"/>
    <w:p w14:paraId="0B1EFEC6" w14:textId="62A91B6E" w:rsidR="59369876" w:rsidRDefault="64CC58C4" w:rsidP="59369876">
      <w:pPr>
        <w:pStyle w:val="Heading2"/>
        <w:ind w:left="432"/>
        <w:jc w:val="both"/>
        <w:rPr>
          <w:rFonts w:ascii="Arial" w:hAnsi="Arial"/>
          <w:sz w:val="22"/>
          <w:szCs w:val="22"/>
        </w:rPr>
      </w:pPr>
      <w:r w:rsidRPr="64CC58C4">
        <w:rPr>
          <w:rFonts w:ascii="Arial" w:hAnsi="Arial"/>
          <w:sz w:val="22"/>
          <w:szCs w:val="22"/>
        </w:rPr>
        <w:lastRenderedPageBreak/>
        <w:t>The</w:t>
      </w:r>
      <w:r w:rsidR="2F3E1C93" w:rsidRPr="2F3E1C93">
        <w:rPr>
          <w:rFonts w:ascii="Arial" w:hAnsi="Arial"/>
          <w:sz w:val="22"/>
          <w:szCs w:val="22"/>
        </w:rPr>
        <w:t xml:space="preserve"> system </w:t>
      </w:r>
      <w:r w:rsidR="007E5F95">
        <w:rPr>
          <w:rFonts w:ascii="Arial" w:hAnsi="Arial"/>
          <w:sz w:val="22"/>
          <w:szCs w:val="22"/>
        </w:rPr>
        <w:t>is</w:t>
      </w:r>
      <w:r w:rsidR="2F3E1C93" w:rsidRPr="2F3E1C93">
        <w:rPr>
          <w:rFonts w:ascii="Arial" w:hAnsi="Arial"/>
          <w:sz w:val="22"/>
          <w:szCs w:val="22"/>
        </w:rPr>
        <w:t xml:space="preserve"> enclosed in a 3D-printed rectangular case. Since the user </w:t>
      </w:r>
      <w:r w:rsidR="00CE6756" w:rsidRPr="2F3E1C93">
        <w:rPr>
          <w:rFonts w:ascii="Arial" w:hAnsi="Arial"/>
          <w:sz w:val="22"/>
          <w:szCs w:val="22"/>
        </w:rPr>
        <w:t>must</w:t>
      </w:r>
      <w:r w:rsidR="2F3E1C93" w:rsidRPr="2F3E1C93">
        <w:rPr>
          <w:rFonts w:ascii="Arial" w:hAnsi="Arial"/>
          <w:sz w:val="22"/>
          <w:szCs w:val="22"/>
        </w:rPr>
        <w:t xml:space="preserve"> press down on the USB drive to enter a password, </w:t>
      </w:r>
      <w:r w:rsidR="007A35F1">
        <w:rPr>
          <w:rFonts w:ascii="Arial" w:hAnsi="Arial"/>
          <w:sz w:val="22"/>
          <w:szCs w:val="22"/>
        </w:rPr>
        <w:t>i</w:t>
      </w:r>
      <w:r w:rsidR="2F3E1C93" w:rsidRPr="2F3E1C93">
        <w:rPr>
          <w:rFonts w:ascii="Arial" w:hAnsi="Arial"/>
          <w:sz w:val="22"/>
          <w:szCs w:val="22"/>
        </w:rPr>
        <w:t>t</w:t>
      </w:r>
      <w:r w:rsidR="00CC0B64">
        <w:rPr>
          <w:rFonts w:ascii="Arial" w:hAnsi="Arial"/>
          <w:sz w:val="22"/>
          <w:szCs w:val="22"/>
        </w:rPr>
        <w:t xml:space="preserve"> </w:t>
      </w:r>
      <w:r w:rsidR="007A35F1">
        <w:rPr>
          <w:rFonts w:ascii="Arial" w:hAnsi="Arial"/>
          <w:sz w:val="22"/>
          <w:szCs w:val="22"/>
        </w:rPr>
        <w:t>can be</w:t>
      </w:r>
      <w:r w:rsidR="00CC0B64">
        <w:rPr>
          <w:rFonts w:ascii="Arial" w:hAnsi="Arial"/>
          <w:sz w:val="22"/>
          <w:szCs w:val="22"/>
        </w:rPr>
        <w:t xml:space="preserve"> connected to </w:t>
      </w:r>
      <w:r w:rsidR="007A35F1">
        <w:rPr>
          <w:rFonts w:ascii="Arial" w:hAnsi="Arial"/>
          <w:sz w:val="22"/>
          <w:szCs w:val="22"/>
        </w:rPr>
        <w:t>a computer</w:t>
      </w:r>
      <w:r w:rsidR="2F3E1C93" w:rsidRPr="2F3E1C93">
        <w:rPr>
          <w:rFonts w:ascii="Arial" w:hAnsi="Arial"/>
          <w:sz w:val="22"/>
          <w:szCs w:val="22"/>
        </w:rPr>
        <w:t xml:space="preserve"> using a cable instead of directly into a computer.</w:t>
      </w:r>
    </w:p>
    <w:p w14:paraId="4DD77E29" w14:textId="761F7CF3" w:rsidR="005149D3" w:rsidRPr="00011E25" w:rsidRDefault="005149D3" w:rsidP="6C52587B"/>
    <w:p w14:paraId="4004DF62" w14:textId="2D9BD799" w:rsidR="00200BE8" w:rsidRPr="00200BE8" w:rsidRDefault="6C1BB899" w:rsidP="00200BE8">
      <w:pPr>
        <w:pStyle w:val="ListParagraph"/>
        <w:numPr>
          <w:ilvl w:val="0"/>
          <w:numId w:val="2"/>
        </w:numPr>
        <w:rPr>
          <w:sz w:val="22"/>
          <w:szCs w:val="22"/>
        </w:rPr>
      </w:pPr>
      <w:r w:rsidRPr="6C1BB899">
        <w:rPr>
          <w:sz w:val="22"/>
          <w:szCs w:val="22"/>
        </w:rPr>
        <w:t>What</w:t>
      </w:r>
      <w:r w:rsidR="00200BE8" w:rsidRPr="00200BE8">
        <w:rPr>
          <w:sz w:val="22"/>
          <w:szCs w:val="22"/>
        </w:rPr>
        <w:t xml:space="preserve"> is the purpose of this product? For whom is it intended?</w:t>
      </w:r>
    </w:p>
    <w:p w14:paraId="796E83D0" w14:textId="2BB1126B" w:rsidR="005149D3" w:rsidRPr="00200BE8" w:rsidRDefault="005149D3" w:rsidP="00200BE8">
      <w:pPr>
        <w:jc w:val="both"/>
        <w:rPr>
          <w:sz w:val="22"/>
          <w:szCs w:val="22"/>
        </w:rPr>
      </w:pPr>
    </w:p>
    <w:p w14:paraId="1FC3BB93" w14:textId="3449626D" w:rsidR="005149D3" w:rsidRPr="00011E25" w:rsidRDefault="00F7502A" w:rsidP="00011E25">
      <w:pPr>
        <w:pStyle w:val="Heading2"/>
        <w:ind w:left="432"/>
        <w:jc w:val="both"/>
        <w:rPr>
          <w:rFonts w:ascii="Arial" w:hAnsi="Arial"/>
          <w:sz w:val="22"/>
          <w:szCs w:val="22"/>
        </w:rPr>
      </w:pPr>
      <w:r w:rsidRPr="00E54FB2">
        <w:rPr>
          <w:rFonts w:ascii="Arial" w:hAnsi="Arial"/>
          <w:sz w:val="22"/>
          <w:szCs w:val="22"/>
        </w:rPr>
        <w:t xml:space="preserve">The purpose of this product is to have an encrypted </w:t>
      </w:r>
      <w:r w:rsidR="0027034C">
        <w:rPr>
          <w:rFonts w:ascii="Arial" w:hAnsi="Arial"/>
          <w:sz w:val="22"/>
          <w:szCs w:val="22"/>
        </w:rPr>
        <w:t>USB</w:t>
      </w:r>
      <w:r w:rsidR="0027034C" w:rsidRPr="794A12C8">
        <w:rPr>
          <w:rFonts w:ascii="Arial" w:hAnsi="Arial"/>
          <w:sz w:val="22"/>
          <w:szCs w:val="22"/>
        </w:rPr>
        <w:t xml:space="preserve"> </w:t>
      </w:r>
      <w:r w:rsidRPr="00E54FB2">
        <w:rPr>
          <w:rFonts w:ascii="Arial" w:hAnsi="Arial"/>
          <w:sz w:val="22"/>
          <w:szCs w:val="22"/>
        </w:rPr>
        <w:t xml:space="preserve">drive that </w:t>
      </w:r>
      <w:r w:rsidR="009D4069">
        <w:rPr>
          <w:rFonts w:ascii="Arial" w:hAnsi="Arial"/>
          <w:sz w:val="22"/>
          <w:szCs w:val="22"/>
        </w:rPr>
        <w:t>provides the end-</w:t>
      </w:r>
      <w:r w:rsidR="006F0206">
        <w:rPr>
          <w:rFonts w:ascii="Arial" w:hAnsi="Arial"/>
          <w:sz w:val="22"/>
          <w:szCs w:val="22"/>
        </w:rPr>
        <w:t>user with</w:t>
      </w:r>
      <w:r w:rsidR="009D4069">
        <w:rPr>
          <w:rFonts w:ascii="Arial" w:hAnsi="Arial"/>
          <w:sz w:val="22"/>
          <w:szCs w:val="22"/>
        </w:rPr>
        <w:t xml:space="preserve"> the ability to store data </w:t>
      </w:r>
      <w:r w:rsidR="00F3554E">
        <w:rPr>
          <w:rFonts w:ascii="Arial" w:hAnsi="Arial"/>
          <w:sz w:val="22"/>
          <w:szCs w:val="22"/>
        </w:rPr>
        <w:t>secure</w:t>
      </w:r>
      <w:r w:rsidR="004804C3">
        <w:rPr>
          <w:rFonts w:ascii="Arial" w:hAnsi="Arial"/>
          <w:sz w:val="22"/>
          <w:szCs w:val="22"/>
        </w:rPr>
        <w:t>d by their</w:t>
      </w:r>
      <w:r w:rsidR="003257D9">
        <w:rPr>
          <w:rFonts w:ascii="Arial" w:hAnsi="Arial"/>
          <w:sz w:val="22"/>
          <w:szCs w:val="22"/>
        </w:rPr>
        <w:t xml:space="preserve"> fingerprint and </w:t>
      </w:r>
      <w:r w:rsidR="004804C3">
        <w:rPr>
          <w:rFonts w:ascii="Arial" w:hAnsi="Arial"/>
          <w:sz w:val="22"/>
          <w:szCs w:val="22"/>
        </w:rPr>
        <w:t xml:space="preserve">password </w:t>
      </w:r>
      <w:r w:rsidRPr="00E54FB2">
        <w:rPr>
          <w:rFonts w:ascii="Arial" w:hAnsi="Arial"/>
          <w:sz w:val="22"/>
          <w:szCs w:val="22"/>
        </w:rPr>
        <w:t xml:space="preserve">while keeping costs as low as possible; </w:t>
      </w:r>
      <w:r w:rsidRPr="2872FAC6">
        <w:rPr>
          <w:rFonts w:ascii="Arial" w:hAnsi="Arial"/>
          <w:sz w:val="22"/>
          <w:szCs w:val="22"/>
        </w:rPr>
        <w:t xml:space="preserve">a great additional feature includes segmented memory such that different users using the same </w:t>
      </w:r>
      <w:r w:rsidR="0027034C">
        <w:rPr>
          <w:rFonts w:ascii="Arial" w:hAnsi="Arial"/>
          <w:sz w:val="22"/>
          <w:szCs w:val="22"/>
        </w:rPr>
        <w:t>USB</w:t>
      </w:r>
      <w:r w:rsidR="0027034C" w:rsidRPr="794A12C8">
        <w:rPr>
          <w:rFonts w:ascii="Arial" w:hAnsi="Arial"/>
          <w:sz w:val="22"/>
          <w:szCs w:val="22"/>
        </w:rPr>
        <w:t xml:space="preserve"> </w:t>
      </w:r>
      <w:r w:rsidRPr="2872FAC6">
        <w:rPr>
          <w:rFonts w:ascii="Arial" w:hAnsi="Arial"/>
          <w:sz w:val="22"/>
          <w:szCs w:val="22"/>
        </w:rPr>
        <w:t xml:space="preserve">drive can only access certain files depending on their credentials via passwords, ID etc. </w:t>
      </w:r>
      <w:r w:rsidR="003B1DC2" w:rsidRPr="2872FAC6">
        <w:rPr>
          <w:rFonts w:ascii="Arial" w:hAnsi="Arial"/>
          <w:sz w:val="22"/>
          <w:szCs w:val="22"/>
        </w:rPr>
        <w:t xml:space="preserve">The drive should </w:t>
      </w:r>
      <w:r w:rsidR="00E54FB2" w:rsidRPr="2872FAC6">
        <w:rPr>
          <w:rFonts w:ascii="Arial" w:hAnsi="Arial"/>
          <w:sz w:val="22"/>
          <w:szCs w:val="22"/>
        </w:rPr>
        <w:t>provide</w:t>
      </w:r>
      <w:r w:rsidRPr="2872FAC6">
        <w:rPr>
          <w:rFonts w:ascii="Arial" w:hAnsi="Arial"/>
          <w:sz w:val="22"/>
          <w:szCs w:val="22"/>
        </w:rPr>
        <w:t xml:space="preserve"> an extra layer of security </w:t>
      </w:r>
      <w:r w:rsidR="003B1DC2" w:rsidRPr="2872FAC6">
        <w:rPr>
          <w:rFonts w:ascii="Arial" w:hAnsi="Arial"/>
          <w:sz w:val="22"/>
          <w:szCs w:val="22"/>
        </w:rPr>
        <w:t>for access to user data</w:t>
      </w:r>
      <w:r w:rsidRPr="2872FAC6">
        <w:rPr>
          <w:rFonts w:ascii="Arial" w:hAnsi="Arial"/>
          <w:sz w:val="22"/>
          <w:szCs w:val="22"/>
        </w:rPr>
        <w:t>.</w:t>
      </w:r>
      <w:r w:rsidR="003B1DC2" w:rsidRPr="2872FAC6">
        <w:rPr>
          <w:rFonts w:ascii="Arial" w:hAnsi="Arial"/>
          <w:sz w:val="22"/>
          <w:szCs w:val="22"/>
        </w:rPr>
        <w:t xml:space="preserve"> The</w:t>
      </w:r>
      <w:r w:rsidR="00D32D4D" w:rsidRPr="2872FAC6">
        <w:rPr>
          <w:rFonts w:ascii="Arial" w:hAnsi="Arial"/>
          <w:sz w:val="22"/>
          <w:szCs w:val="22"/>
        </w:rPr>
        <w:t xml:space="preserve"> intended audience for this product </w:t>
      </w:r>
      <w:r w:rsidR="00E54FB2" w:rsidRPr="2872FAC6">
        <w:rPr>
          <w:rFonts w:ascii="Arial" w:hAnsi="Arial"/>
          <w:sz w:val="22"/>
          <w:szCs w:val="22"/>
        </w:rPr>
        <w:t>includes</w:t>
      </w:r>
      <w:r w:rsidR="00D32D4D" w:rsidRPr="2872FAC6">
        <w:rPr>
          <w:rFonts w:ascii="Arial" w:hAnsi="Arial"/>
          <w:sz w:val="22"/>
          <w:szCs w:val="22"/>
        </w:rPr>
        <w:t xml:space="preserve"> people who want to keep their data private. It can be bought by companies to be used by employees who want to transfer information via the drive, even if there is other sensitive data on there </w:t>
      </w:r>
      <w:r w:rsidR="004804C3" w:rsidRPr="2872FAC6">
        <w:rPr>
          <w:rFonts w:ascii="Arial" w:hAnsi="Arial"/>
          <w:sz w:val="22"/>
          <w:szCs w:val="22"/>
        </w:rPr>
        <w:t>not</w:t>
      </w:r>
      <w:r w:rsidR="00D32D4D" w:rsidRPr="2872FAC6">
        <w:rPr>
          <w:rFonts w:ascii="Arial" w:hAnsi="Arial"/>
          <w:sz w:val="22"/>
          <w:szCs w:val="22"/>
        </w:rPr>
        <w:t xml:space="preserve"> yet</w:t>
      </w:r>
      <w:r w:rsidR="004804C3" w:rsidRPr="2872FAC6">
        <w:rPr>
          <w:rFonts w:ascii="Arial" w:hAnsi="Arial"/>
          <w:sz w:val="22"/>
          <w:szCs w:val="22"/>
        </w:rPr>
        <w:t xml:space="preserve"> erased</w:t>
      </w:r>
      <w:r w:rsidR="00E54FB2" w:rsidRPr="2872FAC6">
        <w:rPr>
          <w:rFonts w:ascii="Arial" w:hAnsi="Arial"/>
          <w:sz w:val="22"/>
          <w:szCs w:val="22"/>
        </w:rPr>
        <w:t>, or even interest anyone involved in government or the military.</w:t>
      </w:r>
      <w:r w:rsidR="24BF9D95" w:rsidRPr="2872FAC6">
        <w:rPr>
          <w:rFonts w:ascii="Arial" w:hAnsi="Arial"/>
          <w:sz w:val="22"/>
          <w:szCs w:val="22"/>
        </w:rPr>
        <w:t xml:space="preserve"> The multiple users feature is great for companies that </w:t>
      </w:r>
      <w:r w:rsidR="775AEED4" w:rsidRPr="2872FAC6">
        <w:rPr>
          <w:rFonts w:ascii="Arial" w:hAnsi="Arial"/>
          <w:sz w:val="22"/>
          <w:szCs w:val="22"/>
        </w:rPr>
        <w:t xml:space="preserve">have workers on </w:t>
      </w:r>
      <w:r w:rsidR="579D8105" w:rsidRPr="2872FAC6">
        <w:rPr>
          <w:rFonts w:ascii="Arial" w:hAnsi="Arial"/>
          <w:sz w:val="22"/>
          <w:szCs w:val="22"/>
        </w:rPr>
        <w:t>different shifts.</w:t>
      </w:r>
      <w:r w:rsidR="03546966" w:rsidRPr="2872FAC6">
        <w:rPr>
          <w:rFonts w:ascii="Arial" w:hAnsi="Arial"/>
          <w:sz w:val="22"/>
          <w:szCs w:val="22"/>
        </w:rPr>
        <w:t xml:space="preserve"> </w:t>
      </w:r>
      <w:r w:rsidR="1C51C1E1" w:rsidRPr="2872FAC6">
        <w:rPr>
          <w:rFonts w:ascii="Arial" w:hAnsi="Arial"/>
          <w:sz w:val="22"/>
          <w:szCs w:val="22"/>
        </w:rPr>
        <w:t>These companies</w:t>
      </w:r>
      <w:r w:rsidR="7176B6BD" w:rsidRPr="2872FAC6">
        <w:rPr>
          <w:rFonts w:ascii="Arial" w:hAnsi="Arial"/>
          <w:sz w:val="22"/>
          <w:szCs w:val="22"/>
        </w:rPr>
        <w:t xml:space="preserve"> can buy </w:t>
      </w:r>
      <w:r w:rsidR="61F9EFA6" w:rsidRPr="2872FAC6">
        <w:rPr>
          <w:rFonts w:ascii="Arial" w:hAnsi="Arial"/>
          <w:sz w:val="22"/>
          <w:szCs w:val="22"/>
        </w:rPr>
        <w:t xml:space="preserve">one </w:t>
      </w:r>
      <w:r w:rsidR="33C8CFA5" w:rsidRPr="2872FAC6">
        <w:rPr>
          <w:rFonts w:ascii="Arial" w:hAnsi="Arial"/>
          <w:sz w:val="22"/>
          <w:szCs w:val="22"/>
        </w:rPr>
        <w:t>USB</w:t>
      </w:r>
      <w:r w:rsidR="304FF078" w:rsidRPr="2872FAC6">
        <w:rPr>
          <w:rFonts w:ascii="Arial" w:hAnsi="Arial"/>
          <w:sz w:val="22"/>
          <w:szCs w:val="22"/>
        </w:rPr>
        <w:t xml:space="preserve"> drive for </w:t>
      </w:r>
      <w:r w:rsidR="1C792869" w:rsidRPr="2872FAC6">
        <w:rPr>
          <w:rFonts w:ascii="Arial" w:hAnsi="Arial"/>
          <w:sz w:val="22"/>
          <w:szCs w:val="22"/>
        </w:rPr>
        <w:t xml:space="preserve">different </w:t>
      </w:r>
      <w:r w:rsidR="00F4BB38" w:rsidRPr="2872FAC6">
        <w:rPr>
          <w:rFonts w:ascii="Arial" w:hAnsi="Arial"/>
          <w:sz w:val="22"/>
          <w:szCs w:val="22"/>
        </w:rPr>
        <w:t xml:space="preserve">workers </w:t>
      </w:r>
      <w:r w:rsidR="7902667C" w:rsidRPr="2872FAC6">
        <w:rPr>
          <w:rFonts w:ascii="Arial" w:hAnsi="Arial"/>
          <w:sz w:val="22"/>
          <w:szCs w:val="22"/>
        </w:rPr>
        <w:t xml:space="preserve">on different shifts to </w:t>
      </w:r>
      <w:r w:rsidR="0825A6C5" w:rsidRPr="2872FAC6">
        <w:rPr>
          <w:rFonts w:ascii="Arial" w:hAnsi="Arial"/>
          <w:sz w:val="22"/>
          <w:szCs w:val="22"/>
        </w:rPr>
        <w:t xml:space="preserve">share, and that can save </w:t>
      </w:r>
      <w:r w:rsidR="437F0F90" w:rsidRPr="2872FAC6">
        <w:rPr>
          <w:rFonts w:ascii="Arial" w:hAnsi="Arial"/>
          <w:sz w:val="22"/>
          <w:szCs w:val="22"/>
        </w:rPr>
        <w:t>costs.</w:t>
      </w:r>
    </w:p>
    <w:p w14:paraId="32FFB75E" w14:textId="64C3E28E" w:rsidR="005149D3" w:rsidRPr="00011E25" w:rsidRDefault="005149D3" w:rsidP="009F0F89">
      <w:pPr>
        <w:jc w:val="both"/>
        <w:rPr>
          <w:sz w:val="22"/>
          <w:szCs w:val="22"/>
        </w:rPr>
      </w:pPr>
    </w:p>
    <w:p w14:paraId="172A5722" w14:textId="20AC1BE3" w:rsidR="005149D3" w:rsidRPr="00200BE8" w:rsidRDefault="00200BE8" w:rsidP="00200BE8">
      <w:pPr>
        <w:pStyle w:val="ListParagraph"/>
        <w:numPr>
          <w:ilvl w:val="0"/>
          <w:numId w:val="2"/>
        </w:numPr>
        <w:rPr>
          <w:sz w:val="22"/>
          <w:szCs w:val="22"/>
        </w:rPr>
      </w:pPr>
      <w:r w:rsidRPr="00200BE8">
        <w:rPr>
          <w:sz w:val="22"/>
          <w:szCs w:val="22"/>
        </w:rPr>
        <w:t xml:space="preserve">Describe how </w:t>
      </w:r>
      <w:r>
        <w:rPr>
          <w:sz w:val="22"/>
          <w:szCs w:val="22"/>
        </w:rPr>
        <w:t xml:space="preserve">the engineering design process </w:t>
      </w:r>
      <w:r w:rsidRPr="00200BE8">
        <w:rPr>
          <w:sz w:val="22"/>
          <w:szCs w:val="22"/>
        </w:rPr>
        <w:t>used to create your product was utilized in this project. Include how you were able to develop and conduct appropriate experiments, analyze and interpret data, and use engineering judgment to draw conclusions related to the development of your product.</w:t>
      </w:r>
    </w:p>
    <w:p w14:paraId="4E5D7FDA" w14:textId="77777777" w:rsidR="009F2DA3" w:rsidRPr="00011E25" w:rsidRDefault="009F2DA3" w:rsidP="009F0F89">
      <w:pPr>
        <w:pStyle w:val="Heading3"/>
        <w:jc w:val="both"/>
        <w:rPr>
          <w:rFonts w:ascii="Arial" w:hAnsi="Arial"/>
          <w:i w:val="0"/>
          <w:iCs w:val="0"/>
          <w:sz w:val="22"/>
          <w:szCs w:val="22"/>
        </w:rPr>
      </w:pPr>
    </w:p>
    <w:p w14:paraId="73FEB97D" w14:textId="2CAFD121" w:rsidR="005149D3" w:rsidRPr="00EF0548" w:rsidRDefault="00266AFF" w:rsidP="00011E25">
      <w:pPr>
        <w:pStyle w:val="Heading2"/>
        <w:ind w:left="432"/>
        <w:jc w:val="both"/>
        <w:rPr>
          <w:rFonts w:ascii="Arial" w:hAnsi="Arial"/>
          <w:iCs/>
          <w:sz w:val="22"/>
          <w:szCs w:val="22"/>
        </w:rPr>
      </w:pPr>
      <w:r w:rsidRPr="00EF0548">
        <w:rPr>
          <w:rFonts w:ascii="Arial" w:hAnsi="Arial"/>
          <w:sz w:val="22"/>
          <w:szCs w:val="22"/>
        </w:rPr>
        <w:t>The main engineering design process used to create this product began with</w:t>
      </w:r>
      <w:r w:rsidR="00ED74BA" w:rsidRPr="00EF0548">
        <w:rPr>
          <w:rFonts w:ascii="Arial" w:hAnsi="Arial"/>
          <w:sz w:val="22"/>
          <w:szCs w:val="22"/>
        </w:rPr>
        <w:t xml:space="preserve"> </w:t>
      </w:r>
      <w:r w:rsidR="004D4A7A" w:rsidRPr="00EF0548">
        <w:rPr>
          <w:rFonts w:ascii="Arial" w:hAnsi="Arial"/>
          <w:sz w:val="22"/>
          <w:szCs w:val="22"/>
        </w:rPr>
        <w:t>defining the problem and solution. The first task completed came up with a problem to be solved which ultimately led to the decision to develop an encrypted USB drive to solve the issue of data security. The next step was</w:t>
      </w:r>
      <w:r w:rsidRPr="00EF0548">
        <w:rPr>
          <w:rFonts w:ascii="Arial" w:hAnsi="Arial"/>
          <w:sz w:val="22"/>
          <w:szCs w:val="22"/>
        </w:rPr>
        <w:t xml:space="preserve"> planning. This included looking at specifications of parts to meet goals </w:t>
      </w:r>
      <w:r w:rsidR="00EA2EC7" w:rsidRPr="00EF0548">
        <w:rPr>
          <w:rFonts w:ascii="Arial" w:hAnsi="Arial"/>
          <w:sz w:val="22"/>
          <w:szCs w:val="22"/>
        </w:rPr>
        <w:t xml:space="preserve">and functionalities that the solution seeks to provide and then </w:t>
      </w:r>
      <w:r w:rsidR="000B120D" w:rsidRPr="00EF0548">
        <w:rPr>
          <w:rFonts w:ascii="Arial" w:hAnsi="Arial"/>
          <w:sz w:val="22"/>
          <w:szCs w:val="22"/>
        </w:rPr>
        <w:t>prototyping each part before making a PCB design and systematically integrating everything into one device (PCB connected to external components). There was lots of testing to debug issues not found in initial prototyping such as bridging the connection between USB host and flash memory.</w:t>
      </w:r>
      <w:r w:rsidR="00EF0548" w:rsidRPr="00EF0548">
        <w:rPr>
          <w:rFonts w:ascii="Arial" w:hAnsi="Arial"/>
          <w:sz w:val="22"/>
          <w:szCs w:val="22"/>
        </w:rPr>
        <w:t xml:space="preserve"> </w:t>
      </w:r>
    </w:p>
    <w:p w14:paraId="0E1EF4D0" w14:textId="77777777" w:rsidR="005149D3" w:rsidRPr="00011E25" w:rsidRDefault="005149D3" w:rsidP="009F0F89">
      <w:pPr>
        <w:jc w:val="both"/>
        <w:rPr>
          <w:sz w:val="22"/>
          <w:szCs w:val="22"/>
        </w:rPr>
      </w:pPr>
    </w:p>
    <w:p w14:paraId="79506AE3" w14:textId="7117C91E" w:rsidR="005149D3" w:rsidRDefault="00200BE8" w:rsidP="00567B04">
      <w:pPr>
        <w:pStyle w:val="ListParagraph"/>
        <w:numPr>
          <w:ilvl w:val="0"/>
          <w:numId w:val="2"/>
        </w:numPr>
        <w:rPr>
          <w:sz w:val="22"/>
          <w:szCs w:val="22"/>
        </w:rPr>
      </w:pPr>
      <w:r w:rsidRPr="00200BE8">
        <w:rPr>
          <w:sz w:val="22"/>
          <w:szCs w:val="22"/>
        </w:rPr>
        <w:t>Describe the design constraints, and resulting specifications, incorporated into your product (list a minimum of 3).</w:t>
      </w:r>
    </w:p>
    <w:p w14:paraId="5752997D" w14:textId="77777777" w:rsidR="00567B04" w:rsidRPr="00011E25" w:rsidRDefault="00567B04" w:rsidP="00567B04">
      <w:pPr>
        <w:pStyle w:val="ListParagraph"/>
        <w:ind w:left="432"/>
        <w:rPr>
          <w:sz w:val="22"/>
          <w:szCs w:val="22"/>
        </w:rPr>
      </w:pPr>
    </w:p>
    <w:p w14:paraId="26596A6C" w14:textId="5A85F93B" w:rsidR="00CF08BA" w:rsidRPr="00B81C26" w:rsidRDefault="20D1C0AF" w:rsidP="6CC7DAA3">
      <w:pPr>
        <w:pStyle w:val="Heading2"/>
        <w:ind w:left="432"/>
        <w:jc w:val="both"/>
        <w:rPr>
          <w:rFonts w:ascii="Arial" w:hAnsi="Arial"/>
          <w:sz w:val="22"/>
          <w:szCs w:val="22"/>
        </w:rPr>
      </w:pPr>
      <w:r w:rsidRPr="20D1C0AF">
        <w:rPr>
          <w:rFonts w:ascii="Arial" w:hAnsi="Arial"/>
          <w:b/>
          <w:bCs/>
          <w:sz w:val="22"/>
          <w:szCs w:val="22"/>
        </w:rPr>
        <w:t>Constraint:</w:t>
      </w:r>
      <w:r w:rsidR="007F48A3" w:rsidRPr="20D1C0AF">
        <w:rPr>
          <w:rFonts w:ascii="Arial" w:hAnsi="Arial"/>
          <w:b/>
          <w:sz w:val="22"/>
          <w:szCs w:val="22"/>
        </w:rPr>
        <w:t xml:space="preserve"> </w:t>
      </w:r>
      <w:r w:rsidR="007F48A3" w:rsidRPr="00B81C26">
        <w:rPr>
          <w:rFonts w:ascii="Arial" w:hAnsi="Arial"/>
          <w:sz w:val="22"/>
          <w:szCs w:val="22"/>
        </w:rPr>
        <w:t>at least 100kB/s speed for reading / writing files between the computer and the flash drive</w:t>
      </w:r>
      <w:r w:rsidR="3C509CC3" w:rsidRPr="3C509CC3">
        <w:rPr>
          <w:rFonts w:ascii="Arial" w:hAnsi="Arial"/>
          <w:sz w:val="22"/>
          <w:szCs w:val="22"/>
        </w:rPr>
        <w:t>.</w:t>
      </w:r>
    </w:p>
    <w:p w14:paraId="7A81FFD8" w14:textId="73EB6B2E" w:rsidR="00CF08BA" w:rsidRPr="00B81C26" w:rsidRDefault="5C6199C5" w:rsidP="3D4A8195">
      <w:pPr>
        <w:pStyle w:val="Heading2"/>
        <w:ind w:left="432"/>
        <w:jc w:val="both"/>
        <w:rPr>
          <w:rFonts w:ascii="Arial" w:hAnsi="Arial"/>
          <w:b/>
          <w:bCs/>
          <w:sz w:val="22"/>
          <w:szCs w:val="22"/>
        </w:rPr>
      </w:pPr>
      <w:r w:rsidRPr="5C6199C5">
        <w:rPr>
          <w:rFonts w:ascii="Arial" w:hAnsi="Arial"/>
          <w:b/>
          <w:bCs/>
          <w:sz w:val="22"/>
          <w:szCs w:val="22"/>
        </w:rPr>
        <w:t>Specification:</w:t>
      </w:r>
      <w:r w:rsidR="618468EB" w:rsidRPr="4608C7DA">
        <w:rPr>
          <w:rFonts w:ascii="Arial" w:hAnsi="Arial"/>
          <w:sz w:val="22"/>
          <w:szCs w:val="22"/>
        </w:rPr>
        <w:t xml:space="preserve"> </w:t>
      </w:r>
      <w:r w:rsidR="30C44393" w:rsidRPr="30C44393">
        <w:rPr>
          <w:rFonts w:ascii="Arial" w:hAnsi="Arial"/>
          <w:sz w:val="22"/>
          <w:szCs w:val="22"/>
        </w:rPr>
        <w:t xml:space="preserve">A microcontroller with </w:t>
      </w:r>
      <w:r w:rsidR="329AF405" w:rsidRPr="329AF405">
        <w:rPr>
          <w:rFonts w:ascii="Arial" w:hAnsi="Arial"/>
          <w:sz w:val="22"/>
          <w:szCs w:val="22"/>
        </w:rPr>
        <w:t xml:space="preserve">USB built in </w:t>
      </w:r>
      <w:r w:rsidR="2694B3C8" w:rsidRPr="2694B3C8">
        <w:rPr>
          <w:rFonts w:ascii="Arial" w:hAnsi="Arial"/>
          <w:sz w:val="22"/>
          <w:szCs w:val="22"/>
        </w:rPr>
        <w:t xml:space="preserve">was </w:t>
      </w:r>
      <w:r w:rsidR="1320995C" w:rsidRPr="1320995C">
        <w:rPr>
          <w:rFonts w:ascii="Arial" w:hAnsi="Arial"/>
          <w:sz w:val="22"/>
          <w:szCs w:val="22"/>
        </w:rPr>
        <w:t>selected</w:t>
      </w:r>
      <w:r w:rsidR="2694B3C8" w:rsidRPr="2694B3C8">
        <w:rPr>
          <w:rFonts w:ascii="Arial" w:hAnsi="Arial"/>
          <w:sz w:val="22"/>
          <w:szCs w:val="22"/>
        </w:rPr>
        <w:t xml:space="preserve"> </w:t>
      </w:r>
      <w:r w:rsidR="329AF405" w:rsidRPr="329AF405">
        <w:rPr>
          <w:rFonts w:ascii="Arial" w:hAnsi="Arial"/>
          <w:sz w:val="22"/>
          <w:szCs w:val="22"/>
        </w:rPr>
        <w:t>and USB</w:t>
      </w:r>
      <w:r w:rsidR="4608C7DA" w:rsidRPr="4608C7DA">
        <w:rPr>
          <w:rFonts w:ascii="Arial" w:hAnsi="Arial"/>
          <w:sz w:val="22"/>
          <w:szCs w:val="22"/>
        </w:rPr>
        <w:t xml:space="preserve"> </w:t>
      </w:r>
      <w:r w:rsidR="27DF8865" w:rsidRPr="27DF8865">
        <w:rPr>
          <w:rFonts w:ascii="Arial" w:hAnsi="Arial"/>
          <w:sz w:val="22"/>
          <w:szCs w:val="22"/>
        </w:rPr>
        <w:t xml:space="preserve">2.0 </w:t>
      </w:r>
      <w:r w:rsidR="156C78ED" w:rsidRPr="156C78ED">
        <w:rPr>
          <w:rFonts w:ascii="Arial" w:hAnsi="Arial"/>
          <w:sz w:val="22"/>
          <w:szCs w:val="22"/>
        </w:rPr>
        <w:t>high-speed was used</w:t>
      </w:r>
      <w:r w:rsidR="3C509CC3" w:rsidRPr="3C509CC3">
        <w:rPr>
          <w:rFonts w:ascii="Arial" w:hAnsi="Arial"/>
          <w:sz w:val="22"/>
          <w:szCs w:val="22"/>
        </w:rPr>
        <w:t>.</w:t>
      </w:r>
      <w:r w:rsidR="007F48A3">
        <w:br/>
      </w:r>
    </w:p>
    <w:p w14:paraId="03068704" w14:textId="2B760CC7" w:rsidR="00CF08BA" w:rsidRPr="00B81C26" w:rsidRDefault="7C20DB3F" w:rsidP="3517D713">
      <w:pPr>
        <w:pStyle w:val="Heading2"/>
        <w:ind w:left="432"/>
        <w:jc w:val="both"/>
        <w:rPr>
          <w:rFonts w:ascii="Arial" w:hAnsi="Arial"/>
          <w:sz w:val="22"/>
          <w:szCs w:val="22"/>
        </w:rPr>
      </w:pPr>
      <w:r w:rsidRPr="7C20DB3F">
        <w:rPr>
          <w:rFonts w:ascii="Arial" w:hAnsi="Arial"/>
          <w:b/>
          <w:bCs/>
          <w:sz w:val="22"/>
          <w:szCs w:val="22"/>
        </w:rPr>
        <w:t>Constraint:</w:t>
      </w:r>
      <w:r w:rsidR="07A090D1" w:rsidRPr="07A090D1">
        <w:rPr>
          <w:rFonts w:ascii="Arial" w:hAnsi="Arial"/>
          <w:sz w:val="22"/>
          <w:szCs w:val="22"/>
        </w:rPr>
        <w:t xml:space="preserve"> </w:t>
      </w:r>
      <w:r w:rsidR="3E300017" w:rsidRPr="3E300017">
        <w:rPr>
          <w:rFonts w:ascii="Arial" w:hAnsi="Arial"/>
          <w:sz w:val="22"/>
          <w:szCs w:val="22"/>
        </w:rPr>
        <w:t>at least</w:t>
      </w:r>
      <w:r w:rsidR="007F48A3" w:rsidRPr="240DC1E5">
        <w:rPr>
          <w:rFonts w:ascii="Arial" w:hAnsi="Arial"/>
          <w:b/>
          <w:sz w:val="22"/>
          <w:szCs w:val="22"/>
        </w:rPr>
        <w:t xml:space="preserve"> </w:t>
      </w:r>
      <w:r w:rsidR="645D34F7" w:rsidRPr="0864EE36">
        <w:rPr>
          <w:rFonts w:ascii="Arial" w:hAnsi="Arial"/>
          <w:sz w:val="22"/>
          <w:szCs w:val="22"/>
        </w:rPr>
        <w:t>1</w:t>
      </w:r>
      <w:r w:rsidR="645D34F7" w:rsidRPr="645D34F7">
        <w:rPr>
          <w:rFonts w:ascii="Arial" w:hAnsi="Arial"/>
          <w:sz w:val="22"/>
          <w:szCs w:val="22"/>
        </w:rPr>
        <w:t>Gb</w:t>
      </w:r>
      <w:r w:rsidR="007F48A3" w:rsidRPr="0017765D">
        <w:rPr>
          <w:rFonts w:ascii="Arial" w:hAnsi="Arial"/>
          <w:sz w:val="22"/>
          <w:szCs w:val="22"/>
        </w:rPr>
        <w:t xml:space="preserve"> of memory </w:t>
      </w:r>
      <w:r w:rsidR="2CF57626" w:rsidRPr="2CF57626">
        <w:rPr>
          <w:rFonts w:ascii="Arial" w:hAnsi="Arial"/>
          <w:sz w:val="22"/>
          <w:szCs w:val="22"/>
        </w:rPr>
        <w:t xml:space="preserve">for each </w:t>
      </w:r>
      <w:r w:rsidR="65A7E905" w:rsidRPr="65A7E905">
        <w:rPr>
          <w:rFonts w:ascii="Arial" w:hAnsi="Arial"/>
          <w:sz w:val="22"/>
          <w:szCs w:val="22"/>
        </w:rPr>
        <w:t xml:space="preserve">user, and a total </w:t>
      </w:r>
      <w:r w:rsidR="14A5017F" w:rsidRPr="14A5017F">
        <w:rPr>
          <w:rFonts w:ascii="Arial" w:hAnsi="Arial"/>
          <w:sz w:val="22"/>
          <w:szCs w:val="22"/>
        </w:rPr>
        <w:t xml:space="preserve">of </w:t>
      </w:r>
      <w:r w:rsidR="00C66C23">
        <w:rPr>
          <w:rFonts w:ascii="Arial" w:hAnsi="Arial"/>
          <w:sz w:val="22"/>
          <w:szCs w:val="22"/>
        </w:rPr>
        <w:t>four</w:t>
      </w:r>
      <w:r w:rsidR="14A5017F" w:rsidRPr="14A5017F">
        <w:rPr>
          <w:rFonts w:ascii="Arial" w:hAnsi="Arial"/>
          <w:sz w:val="22"/>
          <w:szCs w:val="22"/>
        </w:rPr>
        <w:t xml:space="preserve"> users</w:t>
      </w:r>
      <w:r w:rsidR="2CF57626" w:rsidRPr="2CF57626">
        <w:rPr>
          <w:rFonts w:ascii="Arial" w:hAnsi="Arial"/>
          <w:sz w:val="22"/>
          <w:szCs w:val="22"/>
        </w:rPr>
        <w:t>.</w:t>
      </w:r>
    </w:p>
    <w:p w14:paraId="4788D9FF" w14:textId="60C08EC0" w:rsidR="00CF08BA" w:rsidRPr="00B81C26" w:rsidRDefault="41E30956" w:rsidP="5F3D9076">
      <w:pPr>
        <w:pStyle w:val="Heading2"/>
        <w:ind w:left="432"/>
        <w:jc w:val="both"/>
        <w:rPr>
          <w:rFonts w:ascii="Arial" w:hAnsi="Arial"/>
          <w:sz w:val="22"/>
          <w:szCs w:val="22"/>
        </w:rPr>
      </w:pPr>
      <w:r w:rsidRPr="41E30956">
        <w:rPr>
          <w:rFonts w:ascii="Arial" w:hAnsi="Arial"/>
          <w:b/>
          <w:bCs/>
          <w:sz w:val="22"/>
          <w:szCs w:val="22"/>
        </w:rPr>
        <w:t>Specification:</w:t>
      </w:r>
      <w:r w:rsidR="3DD0E5FD" w:rsidRPr="3DD0E5FD">
        <w:rPr>
          <w:rFonts w:ascii="Arial" w:hAnsi="Arial"/>
          <w:sz w:val="22"/>
          <w:szCs w:val="22"/>
        </w:rPr>
        <w:t xml:space="preserve"> </w:t>
      </w:r>
      <w:r w:rsidR="5EB3F113" w:rsidRPr="5EB3F113">
        <w:rPr>
          <w:rFonts w:ascii="Arial" w:hAnsi="Arial"/>
          <w:sz w:val="22"/>
          <w:szCs w:val="22"/>
        </w:rPr>
        <w:t xml:space="preserve">Our </w:t>
      </w:r>
      <w:r w:rsidR="3EB7581F" w:rsidRPr="3EB7581F">
        <w:rPr>
          <w:rFonts w:ascii="Arial" w:hAnsi="Arial"/>
          <w:sz w:val="22"/>
          <w:szCs w:val="22"/>
        </w:rPr>
        <w:t xml:space="preserve">PCB has </w:t>
      </w:r>
      <w:r w:rsidR="00C66C23">
        <w:rPr>
          <w:rFonts w:ascii="Arial" w:hAnsi="Arial"/>
          <w:sz w:val="22"/>
          <w:szCs w:val="22"/>
        </w:rPr>
        <w:t>four</w:t>
      </w:r>
      <w:r w:rsidR="3EB7581F" w:rsidRPr="3EB7581F">
        <w:rPr>
          <w:rFonts w:ascii="Arial" w:hAnsi="Arial"/>
          <w:sz w:val="22"/>
          <w:szCs w:val="22"/>
        </w:rPr>
        <w:t xml:space="preserve"> </w:t>
      </w:r>
      <w:r w:rsidR="65A746A6" w:rsidRPr="65A746A6">
        <w:rPr>
          <w:rFonts w:ascii="Arial" w:hAnsi="Arial"/>
          <w:sz w:val="22"/>
          <w:szCs w:val="22"/>
        </w:rPr>
        <w:t>1Gb flash</w:t>
      </w:r>
      <w:r w:rsidR="3DD0E5FD" w:rsidRPr="3DD0E5FD">
        <w:rPr>
          <w:rFonts w:ascii="Arial" w:hAnsi="Arial"/>
          <w:sz w:val="22"/>
          <w:szCs w:val="22"/>
        </w:rPr>
        <w:t xml:space="preserve"> chips</w:t>
      </w:r>
      <w:r w:rsidR="631C0D21" w:rsidRPr="631C0D21">
        <w:rPr>
          <w:rFonts w:ascii="Arial" w:hAnsi="Arial"/>
          <w:sz w:val="22"/>
          <w:szCs w:val="22"/>
        </w:rPr>
        <w:t>,</w:t>
      </w:r>
      <w:r w:rsidR="79E1BD10" w:rsidRPr="79E1BD10">
        <w:rPr>
          <w:rFonts w:ascii="Arial" w:hAnsi="Arial"/>
          <w:sz w:val="22"/>
          <w:szCs w:val="22"/>
        </w:rPr>
        <w:t xml:space="preserve"> all </w:t>
      </w:r>
      <w:r w:rsidR="684E8A92" w:rsidRPr="684E8A92">
        <w:rPr>
          <w:rFonts w:ascii="Arial" w:hAnsi="Arial"/>
          <w:sz w:val="22"/>
          <w:szCs w:val="22"/>
        </w:rPr>
        <w:t xml:space="preserve">communicating over </w:t>
      </w:r>
      <w:r w:rsidR="2DA4B2A3" w:rsidRPr="2DA4B2A3">
        <w:rPr>
          <w:rFonts w:ascii="Arial" w:hAnsi="Arial"/>
          <w:sz w:val="22"/>
          <w:szCs w:val="22"/>
        </w:rPr>
        <w:t xml:space="preserve">the </w:t>
      </w:r>
      <w:r w:rsidR="3C55C78D" w:rsidRPr="3C55C78D">
        <w:rPr>
          <w:rFonts w:ascii="Arial" w:hAnsi="Arial"/>
          <w:sz w:val="22"/>
          <w:szCs w:val="22"/>
        </w:rPr>
        <w:t>same</w:t>
      </w:r>
      <w:r w:rsidR="2DA4B2A3" w:rsidRPr="2DA4B2A3">
        <w:rPr>
          <w:rFonts w:ascii="Arial" w:hAnsi="Arial"/>
          <w:sz w:val="22"/>
          <w:szCs w:val="22"/>
        </w:rPr>
        <w:t xml:space="preserve"> </w:t>
      </w:r>
      <w:r w:rsidR="684E8A92" w:rsidRPr="684E8A92">
        <w:rPr>
          <w:rFonts w:ascii="Arial" w:hAnsi="Arial"/>
          <w:sz w:val="22"/>
          <w:szCs w:val="22"/>
        </w:rPr>
        <w:t>SPI</w:t>
      </w:r>
      <w:r w:rsidR="60E27A9E" w:rsidRPr="60E27A9E">
        <w:rPr>
          <w:rFonts w:ascii="Arial" w:hAnsi="Arial"/>
          <w:sz w:val="22"/>
          <w:szCs w:val="22"/>
        </w:rPr>
        <w:t xml:space="preserve"> bus</w:t>
      </w:r>
      <w:r w:rsidR="7A710435" w:rsidRPr="7A710435">
        <w:rPr>
          <w:rFonts w:ascii="Arial" w:hAnsi="Arial"/>
          <w:sz w:val="22"/>
          <w:szCs w:val="22"/>
        </w:rPr>
        <w:t xml:space="preserve">. </w:t>
      </w:r>
      <w:r w:rsidR="254E0738" w:rsidRPr="254E0738">
        <w:rPr>
          <w:rFonts w:ascii="Arial" w:hAnsi="Arial"/>
          <w:sz w:val="22"/>
          <w:szCs w:val="22"/>
        </w:rPr>
        <w:t>We used</w:t>
      </w:r>
      <w:r w:rsidR="588E691C" w:rsidRPr="588E691C">
        <w:rPr>
          <w:rFonts w:ascii="Arial" w:hAnsi="Arial"/>
          <w:sz w:val="22"/>
          <w:szCs w:val="22"/>
        </w:rPr>
        <w:t xml:space="preserve"> the CS </w:t>
      </w:r>
      <w:r w:rsidR="15BE2A54" w:rsidRPr="15BE2A54">
        <w:rPr>
          <w:rFonts w:ascii="Arial" w:hAnsi="Arial"/>
          <w:sz w:val="22"/>
          <w:szCs w:val="22"/>
        </w:rPr>
        <w:t xml:space="preserve">pin to select </w:t>
      </w:r>
      <w:r w:rsidR="751254D1" w:rsidRPr="751254D1">
        <w:rPr>
          <w:rFonts w:ascii="Arial" w:hAnsi="Arial"/>
          <w:sz w:val="22"/>
          <w:szCs w:val="22"/>
        </w:rPr>
        <w:t xml:space="preserve">which flash chip we’re using </w:t>
      </w:r>
      <w:r w:rsidR="7EECBD75" w:rsidRPr="7EECBD75">
        <w:rPr>
          <w:rFonts w:ascii="Arial" w:hAnsi="Arial"/>
          <w:sz w:val="22"/>
          <w:szCs w:val="22"/>
        </w:rPr>
        <w:t xml:space="preserve">based on what user </w:t>
      </w:r>
      <w:r w:rsidR="3DD95BC1" w:rsidRPr="3DD95BC1">
        <w:rPr>
          <w:rFonts w:ascii="Arial" w:hAnsi="Arial"/>
          <w:sz w:val="22"/>
          <w:szCs w:val="22"/>
        </w:rPr>
        <w:t xml:space="preserve">is </w:t>
      </w:r>
      <w:r w:rsidR="4476BF5E" w:rsidRPr="4476BF5E">
        <w:rPr>
          <w:rFonts w:ascii="Arial" w:hAnsi="Arial"/>
          <w:sz w:val="22"/>
          <w:szCs w:val="22"/>
        </w:rPr>
        <w:t>selected.</w:t>
      </w:r>
      <w:r w:rsidR="7C20DB3F">
        <w:br/>
      </w:r>
    </w:p>
    <w:p w14:paraId="667AC0D2" w14:textId="1291940A" w:rsidR="00CF08BA" w:rsidRPr="00B81C26" w:rsidRDefault="0EE25DD4" w:rsidP="73DC12EC">
      <w:pPr>
        <w:pStyle w:val="Heading2"/>
        <w:ind w:left="432"/>
        <w:jc w:val="both"/>
        <w:rPr>
          <w:rFonts w:ascii="Arial" w:hAnsi="Arial"/>
          <w:sz w:val="22"/>
          <w:szCs w:val="22"/>
        </w:rPr>
      </w:pPr>
      <w:r w:rsidRPr="0EE25DD4">
        <w:rPr>
          <w:rFonts w:ascii="Arial" w:hAnsi="Arial"/>
          <w:b/>
          <w:bCs/>
          <w:sz w:val="22"/>
          <w:szCs w:val="22"/>
        </w:rPr>
        <w:t>Constraint:</w:t>
      </w:r>
      <w:r w:rsidR="0FD12398" w:rsidRPr="0FD12398">
        <w:rPr>
          <w:rFonts w:ascii="Arial" w:hAnsi="Arial"/>
          <w:sz w:val="22"/>
          <w:szCs w:val="22"/>
        </w:rPr>
        <w:t xml:space="preserve"> </w:t>
      </w:r>
      <w:r w:rsidR="36D7F6D8" w:rsidRPr="36D7F6D8">
        <w:rPr>
          <w:rFonts w:ascii="Arial" w:hAnsi="Arial"/>
          <w:sz w:val="22"/>
          <w:szCs w:val="22"/>
        </w:rPr>
        <w:t>We</w:t>
      </w:r>
      <w:r w:rsidRPr="0EE25DD4">
        <w:rPr>
          <w:rFonts w:ascii="Arial" w:hAnsi="Arial"/>
          <w:sz w:val="22"/>
          <w:szCs w:val="22"/>
        </w:rPr>
        <w:t xml:space="preserve"> </w:t>
      </w:r>
      <w:r w:rsidR="445E1E72" w:rsidRPr="445E1E72">
        <w:rPr>
          <w:rFonts w:ascii="Arial" w:hAnsi="Arial"/>
          <w:sz w:val="22"/>
          <w:szCs w:val="22"/>
        </w:rPr>
        <w:t xml:space="preserve">need to be able to </w:t>
      </w:r>
      <w:r w:rsidR="7C1F67CA" w:rsidRPr="7C1F67CA">
        <w:rPr>
          <w:rFonts w:ascii="Arial" w:hAnsi="Arial"/>
          <w:sz w:val="22"/>
          <w:szCs w:val="22"/>
        </w:rPr>
        <w:t xml:space="preserve">communicate </w:t>
      </w:r>
      <w:r w:rsidR="1B73C8F9" w:rsidRPr="1B73C8F9">
        <w:rPr>
          <w:rFonts w:ascii="Arial" w:hAnsi="Arial"/>
          <w:sz w:val="22"/>
          <w:szCs w:val="22"/>
        </w:rPr>
        <w:t>using</w:t>
      </w:r>
      <w:r w:rsidR="5C58CF40" w:rsidRPr="5C58CF40">
        <w:rPr>
          <w:rFonts w:ascii="Arial" w:hAnsi="Arial"/>
          <w:sz w:val="22"/>
          <w:szCs w:val="22"/>
        </w:rPr>
        <w:t xml:space="preserve"> </w:t>
      </w:r>
      <w:r w:rsidR="00C66C23">
        <w:rPr>
          <w:rFonts w:ascii="Arial" w:hAnsi="Arial"/>
          <w:sz w:val="22"/>
          <w:szCs w:val="22"/>
        </w:rPr>
        <w:t>one</w:t>
      </w:r>
      <w:r w:rsidR="25A82D00" w:rsidRPr="25A82D00">
        <w:rPr>
          <w:rFonts w:ascii="Arial" w:hAnsi="Arial"/>
          <w:sz w:val="22"/>
          <w:szCs w:val="22"/>
        </w:rPr>
        <w:t xml:space="preserve"> </w:t>
      </w:r>
      <w:r w:rsidR="11A1D4F4" w:rsidRPr="11A1D4F4">
        <w:rPr>
          <w:rFonts w:ascii="Arial" w:hAnsi="Arial"/>
          <w:sz w:val="22"/>
          <w:szCs w:val="22"/>
        </w:rPr>
        <w:t xml:space="preserve">UART bus, </w:t>
      </w:r>
      <w:r w:rsidR="00C66C23">
        <w:rPr>
          <w:rFonts w:ascii="Arial" w:hAnsi="Arial"/>
          <w:sz w:val="22"/>
          <w:szCs w:val="22"/>
        </w:rPr>
        <w:t>two</w:t>
      </w:r>
      <w:r w:rsidR="4F48E06F" w:rsidRPr="4F48E06F">
        <w:rPr>
          <w:rFonts w:ascii="Arial" w:hAnsi="Arial"/>
          <w:sz w:val="22"/>
          <w:szCs w:val="22"/>
        </w:rPr>
        <w:t xml:space="preserve"> SPI </w:t>
      </w:r>
      <w:r w:rsidR="5D01B719" w:rsidRPr="5D01B719">
        <w:rPr>
          <w:rFonts w:ascii="Arial" w:hAnsi="Arial"/>
          <w:sz w:val="22"/>
          <w:szCs w:val="22"/>
        </w:rPr>
        <w:t xml:space="preserve">buses, </w:t>
      </w:r>
      <w:r w:rsidR="00C66C23">
        <w:rPr>
          <w:rFonts w:ascii="Arial" w:hAnsi="Arial"/>
          <w:sz w:val="22"/>
          <w:szCs w:val="22"/>
        </w:rPr>
        <w:t xml:space="preserve">seven </w:t>
      </w:r>
      <w:r w:rsidR="35703006" w:rsidRPr="35703006">
        <w:rPr>
          <w:rFonts w:ascii="Arial" w:hAnsi="Arial"/>
          <w:sz w:val="22"/>
          <w:szCs w:val="22"/>
        </w:rPr>
        <w:t xml:space="preserve">GPIO </w:t>
      </w:r>
      <w:r w:rsidR="0D9AE70D" w:rsidRPr="0D9AE70D">
        <w:rPr>
          <w:rFonts w:ascii="Arial" w:hAnsi="Arial"/>
          <w:sz w:val="22"/>
          <w:szCs w:val="22"/>
        </w:rPr>
        <w:t xml:space="preserve">pins, </w:t>
      </w:r>
      <w:r w:rsidR="70F0621C" w:rsidRPr="70F0621C">
        <w:rPr>
          <w:rFonts w:ascii="Arial" w:hAnsi="Arial"/>
          <w:sz w:val="22"/>
          <w:szCs w:val="22"/>
        </w:rPr>
        <w:t xml:space="preserve">and </w:t>
      </w:r>
      <w:r w:rsidR="00C66C23">
        <w:rPr>
          <w:rFonts w:ascii="Arial" w:hAnsi="Arial"/>
          <w:sz w:val="22"/>
          <w:szCs w:val="22"/>
        </w:rPr>
        <w:t>one</w:t>
      </w:r>
      <w:r w:rsidR="70F0621C" w:rsidRPr="70F0621C">
        <w:rPr>
          <w:rFonts w:ascii="Arial" w:hAnsi="Arial"/>
          <w:sz w:val="22"/>
          <w:szCs w:val="22"/>
        </w:rPr>
        <w:t xml:space="preserve"> USB </w:t>
      </w:r>
      <w:r w:rsidR="3D0212A7" w:rsidRPr="3D0212A7">
        <w:rPr>
          <w:rFonts w:ascii="Arial" w:hAnsi="Arial"/>
          <w:sz w:val="22"/>
          <w:szCs w:val="22"/>
        </w:rPr>
        <w:t>bus</w:t>
      </w:r>
      <w:r w:rsidR="1EFA8C07" w:rsidRPr="1EFA8C07">
        <w:rPr>
          <w:rFonts w:ascii="Arial" w:hAnsi="Arial"/>
          <w:sz w:val="22"/>
          <w:szCs w:val="22"/>
        </w:rPr>
        <w:t xml:space="preserve">. </w:t>
      </w:r>
      <w:r w:rsidR="773A7E21" w:rsidRPr="773A7E21">
        <w:rPr>
          <w:rFonts w:ascii="Arial" w:hAnsi="Arial"/>
          <w:sz w:val="22"/>
          <w:szCs w:val="22"/>
        </w:rPr>
        <w:t xml:space="preserve">These will communicate with the </w:t>
      </w:r>
      <w:r w:rsidR="3910880F" w:rsidRPr="3910880F">
        <w:rPr>
          <w:rFonts w:ascii="Arial" w:hAnsi="Arial"/>
          <w:sz w:val="22"/>
          <w:szCs w:val="22"/>
        </w:rPr>
        <w:t xml:space="preserve">fingerprint sensor, the </w:t>
      </w:r>
      <w:r w:rsidR="00C66C23">
        <w:rPr>
          <w:rFonts w:ascii="Arial" w:hAnsi="Arial"/>
          <w:sz w:val="22"/>
          <w:szCs w:val="22"/>
        </w:rPr>
        <w:t>four</w:t>
      </w:r>
      <w:r w:rsidR="3910880F" w:rsidRPr="3910880F">
        <w:rPr>
          <w:rFonts w:ascii="Arial" w:hAnsi="Arial"/>
          <w:sz w:val="22"/>
          <w:szCs w:val="22"/>
        </w:rPr>
        <w:t xml:space="preserve"> flash </w:t>
      </w:r>
      <w:r w:rsidR="0B266438" w:rsidRPr="0B266438">
        <w:rPr>
          <w:rFonts w:ascii="Arial" w:hAnsi="Arial"/>
          <w:sz w:val="22"/>
          <w:szCs w:val="22"/>
        </w:rPr>
        <w:t xml:space="preserve">ICs, the LCD display, </w:t>
      </w:r>
      <w:r w:rsidR="7DA0AF7D" w:rsidRPr="7DA0AF7D">
        <w:rPr>
          <w:rFonts w:ascii="Arial" w:hAnsi="Arial"/>
          <w:sz w:val="22"/>
          <w:szCs w:val="22"/>
        </w:rPr>
        <w:t xml:space="preserve">the keypad, and the </w:t>
      </w:r>
      <w:r w:rsidR="2B6851C7" w:rsidRPr="2B6851C7">
        <w:rPr>
          <w:rFonts w:ascii="Arial" w:hAnsi="Arial"/>
          <w:sz w:val="22"/>
          <w:szCs w:val="22"/>
        </w:rPr>
        <w:t xml:space="preserve">host computer, </w:t>
      </w:r>
      <w:r w:rsidR="345483B1" w:rsidRPr="345483B1">
        <w:rPr>
          <w:rFonts w:ascii="Arial" w:hAnsi="Arial"/>
          <w:sz w:val="22"/>
          <w:szCs w:val="22"/>
        </w:rPr>
        <w:t>respectively.</w:t>
      </w:r>
    </w:p>
    <w:p w14:paraId="629E4675" w14:textId="1C240325" w:rsidR="00CF08BA" w:rsidRPr="00B81C26" w:rsidRDefault="5FC34020" w:rsidP="0C6E8DC1">
      <w:pPr>
        <w:pStyle w:val="Heading2"/>
        <w:ind w:left="432"/>
        <w:jc w:val="both"/>
        <w:rPr>
          <w:rFonts w:ascii="Arial" w:hAnsi="Arial"/>
          <w:sz w:val="22"/>
          <w:szCs w:val="22"/>
        </w:rPr>
      </w:pPr>
      <w:r w:rsidRPr="5FC34020">
        <w:rPr>
          <w:rFonts w:ascii="Arial" w:hAnsi="Arial"/>
          <w:b/>
          <w:bCs/>
          <w:sz w:val="22"/>
          <w:szCs w:val="22"/>
        </w:rPr>
        <w:t>Specification:</w:t>
      </w:r>
      <w:r w:rsidR="1CFDD79E" w:rsidRPr="1CFDD79E">
        <w:rPr>
          <w:rFonts w:ascii="Arial" w:hAnsi="Arial"/>
          <w:sz w:val="22"/>
          <w:szCs w:val="22"/>
        </w:rPr>
        <w:t xml:space="preserve"> </w:t>
      </w:r>
      <w:r w:rsidR="67AF34F6" w:rsidRPr="67AF34F6">
        <w:rPr>
          <w:rFonts w:ascii="Arial" w:hAnsi="Arial"/>
          <w:sz w:val="22"/>
          <w:szCs w:val="22"/>
        </w:rPr>
        <w:t xml:space="preserve">We chose </w:t>
      </w:r>
      <w:r w:rsidR="4E65FA80" w:rsidRPr="4E65FA80">
        <w:rPr>
          <w:rFonts w:ascii="Arial" w:hAnsi="Arial"/>
          <w:sz w:val="22"/>
          <w:szCs w:val="22"/>
        </w:rPr>
        <w:t xml:space="preserve">the </w:t>
      </w:r>
      <w:r w:rsidR="0C6E8DC1" w:rsidRPr="0C6E8DC1">
        <w:rPr>
          <w:rFonts w:ascii="Arial" w:hAnsi="Arial"/>
          <w:sz w:val="22"/>
          <w:szCs w:val="22"/>
        </w:rPr>
        <w:t>STM32H7A3RGT6 microcontroller because it had enough peripherals</w:t>
      </w:r>
      <w:r w:rsidR="00C66C23">
        <w:rPr>
          <w:rFonts w:ascii="Arial" w:hAnsi="Arial"/>
          <w:sz w:val="22"/>
          <w:szCs w:val="22"/>
        </w:rPr>
        <w:t xml:space="preserve"> </w:t>
      </w:r>
      <w:r w:rsidR="0C6E8DC1" w:rsidRPr="0C6E8DC1">
        <w:rPr>
          <w:rFonts w:ascii="Arial" w:hAnsi="Arial"/>
          <w:sz w:val="22"/>
          <w:szCs w:val="22"/>
        </w:rPr>
        <w:t>and enough pins to handle all the communication.</w:t>
      </w:r>
      <w:r>
        <w:br/>
      </w:r>
    </w:p>
    <w:p w14:paraId="1A3AA53A" w14:textId="0ABA5B4B" w:rsidR="007F48A3" w:rsidRPr="00B11DB7" w:rsidRDefault="0C6E8DC1" w:rsidP="253E90C4">
      <w:pPr>
        <w:pStyle w:val="Heading2"/>
        <w:ind w:left="432"/>
        <w:jc w:val="both"/>
        <w:rPr>
          <w:rFonts w:ascii="Arial" w:hAnsi="Arial"/>
          <w:sz w:val="22"/>
          <w:szCs w:val="22"/>
        </w:rPr>
      </w:pPr>
      <w:r w:rsidRPr="0C6E8DC1">
        <w:rPr>
          <w:rFonts w:ascii="Arial" w:hAnsi="Arial"/>
          <w:b/>
          <w:bCs/>
          <w:sz w:val="22"/>
          <w:szCs w:val="22"/>
        </w:rPr>
        <w:t>Constraint:</w:t>
      </w:r>
      <w:r w:rsidR="1F7FB890" w:rsidRPr="16D24B44">
        <w:rPr>
          <w:rFonts w:ascii="Arial" w:hAnsi="Arial"/>
          <w:sz w:val="22"/>
          <w:szCs w:val="22"/>
        </w:rPr>
        <w:t xml:space="preserve"> </w:t>
      </w:r>
      <w:r w:rsidR="00CF08BA" w:rsidRPr="00B81C26">
        <w:rPr>
          <w:rFonts w:ascii="Arial" w:hAnsi="Arial"/>
          <w:iCs/>
          <w:sz w:val="22"/>
          <w:szCs w:val="22"/>
        </w:rPr>
        <w:t xml:space="preserve">We </w:t>
      </w:r>
      <w:r w:rsidR="16D24B44" w:rsidRPr="16D24B44">
        <w:rPr>
          <w:rFonts w:ascii="Arial" w:hAnsi="Arial"/>
          <w:sz w:val="22"/>
          <w:szCs w:val="22"/>
        </w:rPr>
        <w:t xml:space="preserve">need to power the microcontroller, </w:t>
      </w:r>
      <w:r w:rsidR="21F0C6AD" w:rsidRPr="21F0C6AD">
        <w:rPr>
          <w:rFonts w:ascii="Arial" w:hAnsi="Arial"/>
          <w:sz w:val="22"/>
          <w:szCs w:val="22"/>
        </w:rPr>
        <w:t xml:space="preserve">fingerprint </w:t>
      </w:r>
      <w:r w:rsidR="0B889DA0" w:rsidRPr="0B889DA0">
        <w:rPr>
          <w:rFonts w:ascii="Arial" w:hAnsi="Arial"/>
          <w:sz w:val="22"/>
          <w:szCs w:val="22"/>
        </w:rPr>
        <w:t xml:space="preserve">sensor, and flash </w:t>
      </w:r>
      <w:r w:rsidR="2CE0C838" w:rsidRPr="2CE0C838">
        <w:rPr>
          <w:rFonts w:ascii="Arial" w:hAnsi="Arial"/>
          <w:sz w:val="22"/>
          <w:szCs w:val="22"/>
        </w:rPr>
        <w:t xml:space="preserve">ICs </w:t>
      </w:r>
      <w:r w:rsidR="6B914EEB" w:rsidRPr="6B914EEB">
        <w:rPr>
          <w:rFonts w:ascii="Arial" w:hAnsi="Arial"/>
          <w:sz w:val="22"/>
          <w:szCs w:val="22"/>
        </w:rPr>
        <w:t xml:space="preserve">using 3.3V and </w:t>
      </w:r>
      <w:r w:rsidR="723F35E1" w:rsidRPr="723F35E1">
        <w:rPr>
          <w:rFonts w:ascii="Arial" w:hAnsi="Arial"/>
          <w:sz w:val="22"/>
          <w:szCs w:val="22"/>
        </w:rPr>
        <w:t xml:space="preserve">be able to </w:t>
      </w:r>
      <w:r w:rsidR="079B0E33" w:rsidRPr="079B0E33">
        <w:rPr>
          <w:rFonts w:ascii="Arial" w:hAnsi="Arial"/>
          <w:sz w:val="22"/>
          <w:szCs w:val="22"/>
        </w:rPr>
        <w:t xml:space="preserve">supply up to </w:t>
      </w:r>
      <w:r w:rsidR="3A3EDF66" w:rsidRPr="3A3EDF66">
        <w:rPr>
          <w:rFonts w:ascii="Arial" w:hAnsi="Arial"/>
          <w:sz w:val="22"/>
          <w:szCs w:val="22"/>
        </w:rPr>
        <w:t>500mA.</w:t>
      </w:r>
      <w:r w:rsidR="331426E6" w:rsidRPr="331426E6">
        <w:rPr>
          <w:rFonts w:ascii="Arial" w:hAnsi="Arial"/>
          <w:sz w:val="22"/>
          <w:szCs w:val="22"/>
        </w:rPr>
        <w:t xml:space="preserve"> Our device also needs to be powered by the </w:t>
      </w:r>
      <w:r w:rsidR="2F4E6973" w:rsidRPr="2F4E6973">
        <w:rPr>
          <w:rFonts w:ascii="Arial" w:hAnsi="Arial"/>
          <w:sz w:val="22"/>
          <w:szCs w:val="22"/>
        </w:rPr>
        <w:t xml:space="preserve">USB </w:t>
      </w:r>
      <w:r w:rsidR="7E99687F" w:rsidRPr="7E99687F">
        <w:rPr>
          <w:rFonts w:ascii="Arial" w:hAnsi="Arial"/>
          <w:sz w:val="22"/>
          <w:szCs w:val="22"/>
        </w:rPr>
        <w:t>5V</w:t>
      </w:r>
      <w:r w:rsidR="2F4E6973" w:rsidRPr="2F4E6973">
        <w:rPr>
          <w:rFonts w:ascii="Arial" w:hAnsi="Arial"/>
          <w:sz w:val="22"/>
          <w:szCs w:val="22"/>
        </w:rPr>
        <w:t>.</w:t>
      </w:r>
      <w:r>
        <w:br/>
      </w:r>
      <w:r w:rsidR="41EC97E4" w:rsidRPr="41EC97E4">
        <w:rPr>
          <w:rFonts w:ascii="Arial" w:hAnsi="Arial"/>
          <w:b/>
          <w:bCs/>
          <w:sz w:val="22"/>
          <w:szCs w:val="22"/>
        </w:rPr>
        <w:lastRenderedPageBreak/>
        <w:t>Specification:</w:t>
      </w:r>
      <w:r w:rsidR="2583AF57" w:rsidRPr="2583AF57">
        <w:rPr>
          <w:rFonts w:ascii="Arial" w:hAnsi="Arial"/>
          <w:sz w:val="22"/>
          <w:szCs w:val="22"/>
        </w:rPr>
        <w:t xml:space="preserve"> </w:t>
      </w:r>
      <w:r w:rsidR="24257BBC" w:rsidRPr="24257BBC">
        <w:rPr>
          <w:rFonts w:ascii="Arial" w:hAnsi="Arial"/>
          <w:sz w:val="22"/>
          <w:szCs w:val="22"/>
        </w:rPr>
        <w:t xml:space="preserve">We chose the </w:t>
      </w:r>
      <w:r w:rsidR="75D63743" w:rsidRPr="75D63743">
        <w:rPr>
          <w:rFonts w:ascii="Arial" w:hAnsi="Arial"/>
          <w:sz w:val="22"/>
          <w:szCs w:val="22"/>
        </w:rPr>
        <w:t xml:space="preserve">AZ1117IH-3.3TRG1 </w:t>
      </w:r>
      <w:r w:rsidR="331426E6" w:rsidRPr="331426E6">
        <w:rPr>
          <w:rFonts w:ascii="Arial" w:hAnsi="Arial"/>
          <w:sz w:val="22"/>
          <w:szCs w:val="22"/>
        </w:rPr>
        <w:t xml:space="preserve">LDO, since that could supply 3.3V from </w:t>
      </w:r>
      <w:r w:rsidR="6A2C5C59" w:rsidRPr="6A2C5C59">
        <w:rPr>
          <w:rFonts w:ascii="Arial" w:hAnsi="Arial"/>
          <w:sz w:val="22"/>
          <w:szCs w:val="22"/>
        </w:rPr>
        <w:t>5V</w:t>
      </w:r>
      <w:r w:rsidR="708AB074" w:rsidRPr="708AB074">
        <w:rPr>
          <w:rFonts w:ascii="Arial" w:hAnsi="Arial"/>
          <w:sz w:val="22"/>
          <w:szCs w:val="22"/>
        </w:rPr>
        <w:t xml:space="preserve">, and provide up to 1A of </w:t>
      </w:r>
      <w:r w:rsidR="253E90C4" w:rsidRPr="253E90C4">
        <w:rPr>
          <w:rFonts w:ascii="Arial" w:hAnsi="Arial"/>
          <w:sz w:val="22"/>
          <w:szCs w:val="22"/>
        </w:rPr>
        <w:t>current.</w:t>
      </w:r>
    </w:p>
    <w:p w14:paraId="2B0156D1" w14:textId="61784BAD" w:rsidR="005149D3" w:rsidRDefault="005149D3" w:rsidP="009F0F89">
      <w:pPr>
        <w:jc w:val="both"/>
        <w:rPr>
          <w:sz w:val="22"/>
          <w:szCs w:val="22"/>
        </w:rPr>
      </w:pPr>
    </w:p>
    <w:p w14:paraId="27940DED" w14:textId="318997F9" w:rsidR="009D4069" w:rsidRDefault="00200BE8" w:rsidP="009D4069">
      <w:pPr>
        <w:pStyle w:val="ListParagraph"/>
        <w:numPr>
          <w:ilvl w:val="0"/>
          <w:numId w:val="2"/>
        </w:numPr>
        <w:rPr>
          <w:sz w:val="22"/>
          <w:szCs w:val="22"/>
        </w:rPr>
      </w:pPr>
      <w:r w:rsidRPr="00200BE8">
        <w:rPr>
          <w:sz w:val="22"/>
          <w:szCs w:val="22"/>
        </w:rPr>
        <w:t>Describe how each of the following factors influenced your design specifications and constraints.</w:t>
      </w:r>
    </w:p>
    <w:p w14:paraId="349EE7C3" w14:textId="77777777" w:rsidR="006F24FE" w:rsidRPr="009D4069" w:rsidRDefault="006F24FE" w:rsidP="006F24FE">
      <w:pPr>
        <w:pStyle w:val="ListParagraph"/>
        <w:ind w:left="432"/>
        <w:rPr>
          <w:sz w:val="22"/>
          <w:szCs w:val="22"/>
        </w:rPr>
      </w:pPr>
    </w:p>
    <w:p w14:paraId="35A2D6F4" w14:textId="600609DC" w:rsidR="00200BE8" w:rsidRPr="009D4069" w:rsidRDefault="54AECB0C" w:rsidP="009D4069">
      <w:pPr>
        <w:pStyle w:val="Heading2"/>
        <w:keepNext w:val="0"/>
        <w:widowControl w:val="0"/>
        <w:ind w:left="432"/>
        <w:jc w:val="both"/>
        <w:rPr>
          <w:rFonts w:ascii="Arial" w:hAnsi="Arial"/>
          <w:sz w:val="22"/>
          <w:szCs w:val="22"/>
        </w:rPr>
      </w:pPr>
      <w:r w:rsidRPr="54AECB0C">
        <w:rPr>
          <w:rFonts w:ascii="Arial" w:hAnsi="Arial"/>
          <w:b/>
          <w:bCs/>
          <w:color w:val="000000" w:themeColor="text1"/>
          <w:sz w:val="22"/>
          <w:szCs w:val="22"/>
        </w:rPr>
        <w:t>Public Health, Safety, and Welfare:</w:t>
      </w:r>
      <w:r w:rsidRPr="438FD3C3">
        <w:rPr>
          <w:rFonts w:ascii="Arial" w:hAnsi="Arial"/>
          <w:sz w:val="22"/>
          <w:szCs w:val="22"/>
        </w:rPr>
        <w:t xml:space="preserve"> One potential issue we considered was the risk associated with USB male-to-male connections and the possibility of electric shocks. However, the primary concern was the potential for users to </w:t>
      </w:r>
      <w:r w:rsidR="00880F4B" w:rsidRPr="438FD3C3">
        <w:rPr>
          <w:rFonts w:ascii="Arial" w:hAnsi="Arial"/>
          <w:sz w:val="22"/>
          <w:szCs w:val="22"/>
        </w:rPr>
        <w:t xml:space="preserve">accidentally </w:t>
      </w:r>
      <w:r w:rsidRPr="438FD3C3">
        <w:rPr>
          <w:rFonts w:ascii="Arial" w:hAnsi="Arial"/>
          <w:sz w:val="22"/>
          <w:szCs w:val="22"/>
        </w:rPr>
        <w:t>damage</w:t>
      </w:r>
      <w:r w:rsidR="00880F4B" w:rsidRPr="438FD3C3">
        <w:rPr>
          <w:rFonts w:ascii="Arial" w:hAnsi="Arial"/>
          <w:sz w:val="22"/>
          <w:szCs w:val="22"/>
        </w:rPr>
        <w:t xml:space="preserve"> </w:t>
      </w:r>
      <w:r w:rsidR="005F4F94" w:rsidRPr="438FD3C3">
        <w:rPr>
          <w:rFonts w:ascii="Arial" w:hAnsi="Arial"/>
          <w:sz w:val="22"/>
          <w:szCs w:val="22"/>
        </w:rPr>
        <w:t xml:space="preserve">the board </w:t>
      </w:r>
      <w:r w:rsidRPr="438FD3C3">
        <w:rPr>
          <w:rFonts w:ascii="Arial" w:hAnsi="Arial"/>
          <w:sz w:val="22"/>
          <w:szCs w:val="22"/>
        </w:rPr>
        <w:t xml:space="preserve">due to </w:t>
      </w:r>
      <w:r w:rsidR="00CA1BA8" w:rsidRPr="438FD3C3">
        <w:rPr>
          <w:rFonts w:ascii="Arial" w:hAnsi="Arial"/>
          <w:sz w:val="22"/>
          <w:szCs w:val="22"/>
        </w:rPr>
        <w:t xml:space="preserve">static </w:t>
      </w:r>
      <w:r w:rsidRPr="438FD3C3">
        <w:rPr>
          <w:rFonts w:ascii="Arial" w:hAnsi="Arial"/>
          <w:sz w:val="22"/>
          <w:szCs w:val="22"/>
        </w:rPr>
        <w:t xml:space="preserve">discharge from </w:t>
      </w:r>
      <w:r w:rsidR="00712E93" w:rsidRPr="438FD3C3">
        <w:rPr>
          <w:rFonts w:ascii="Arial" w:hAnsi="Arial"/>
          <w:sz w:val="22"/>
          <w:szCs w:val="22"/>
        </w:rPr>
        <w:t xml:space="preserve">human </w:t>
      </w:r>
      <w:r w:rsidRPr="438FD3C3">
        <w:rPr>
          <w:rFonts w:ascii="Arial" w:hAnsi="Arial"/>
          <w:sz w:val="22"/>
          <w:szCs w:val="22"/>
        </w:rPr>
        <w:t>contact. To mitigate this risk, we incorporated</w:t>
      </w:r>
      <w:r w:rsidR="009D4069" w:rsidRPr="438FD3C3">
        <w:rPr>
          <w:rFonts w:ascii="Arial" w:hAnsi="Arial"/>
          <w:sz w:val="22"/>
          <w:szCs w:val="22"/>
        </w:rPr>
        <w:t xml:space="preserve"> </w:t>
      </w:r>
      <w:r w:rsidR="0001254E" w:rsidRPr="438FD3C3">
        <w:rPr>
          <w:rFonts w:ascii="Arial" w:hAnsi="Arial"/>
          <w:sz w:val="22"/>
          <w:szCs w:val="22"/>
        </w:rPr>
        <w:t>ESD diodes for</w:t>
      </w:r>
      <w:r w:rsidR="009D4069" w:rsidRPr="438FD3C3">
        <w:rPr>
          <w:rFonts w:ascii="Arial" w:hAnsi="Arial"/>
          <w:sz w:val="22"/>
          <w:szCs w:val="22"/>
        </w:rPr>
        <w:t xml:space="preserve"> the</w:t>
      </w:r>
      <w:r w:rsidR="0001254E" w:rsidRPr="438FD3C3">
        <w:rPr>
          <w:rFonts w:ascii="Arial" w:hAnsi="Arial"/>
          <w:sz w:val="22"/>
          <w:szCs w:val="22"/>
        </w:rPr>
        <w:t xml:space="preserve"> USB</w:t>
      </w:r>
      <w:r w:rsidR="009D4069" w:rsidRPr="438FD3C3">
        <w:rPr>
          <w:rFonts w:ascii="Arial" w:hAnsi="Arial"/>
          <w:sz w:val="22"/>
          <w:szCs w:val="22"/>
        </w:rPr>
        <w:t>-A port</w:t>
      </w:r>
      <w:r w:rsidR="0001254E" w:rsidRPr="438FD3C3">
        <w:rPr>
          <w:rFonts w:ascii="Arial" w:hAnsi="Arial"/>
          <w:sz w:val="22"/>
          <w:szCs w:val="22"/>
        </w:rPr>
        <w:t xml:space="preserve">, keypad, and fingerprint sensor. </w:t>
      </w:r>
      <w:r w:rsidR="772D89EA" w:rsidRPr="772D89EA">
        <w:rPr>
          <w:rFonts w:ascii="Arial" w:hAnsi="Arial"/>
          <w:sz w:val="22"/>
          <w:szCs w:val="22"/>
        </w:rPr>
        <w:t xml:space="preserve">We also made </w:t>
      </w:r>
      <w:r w:rsidR="547356CD" w:rsidRPr="547356CD">
        <w:rPr>
          <w:rFonts w:ascii="Arial" w:hAnsi="Arial"/>
          <w:sz w:val="22"/>
          <w:szCs w:val="22"/>
        </w:rPr>
        <w:t xml:space="preserve">a case out </w:t>
      </w:r>
      <w:r w:rsidR="24ECD5CE" w:rsidRPr="24ECD5CE">
        <w:rPr>
          <w:rFonts w:ascii="Arial" w:hAnsi="Arial"/>
          <w:sz w:val="22"/>
          <w:szCs w:val="22"/>
        </w:rPr>
        <w:t xml:space="preserve">of insulating </w:t>
      </w:r>
      <w:r w:rsidR="7DA1C1D0" w:rsidRPr="7DA1C1D0">
        <w:rPr>
          <w:rFonts w:ascii="Arial" w:hAnsi="Arial"/>
          <w:sz w:val="22"/>
          <w:szCs w:val="22"/>
        </w:rPr>
        <w:t xml:space="preserve">material </w:t>
      </w:r>
      <w:r w:rsidR="0C16592C" w:rsidRPr="0C16592C">
        <w:rPr>
          <w:rFonts w:ascii="Arial" w:hAnsi="Arial"/>
          <w:sz w:val="22"/>
          <w:szCs w:val="22"/>
        </w:rPr>
        <w:t xml:space="preserve">to </w:t>
      </w:r>
      <w:r w:rsidR="15CDFE7A" w:rsidRPr="15CDFE7A">
        <w:rPr>
          <w:rFonts w:ascii="Arial" w:hAnsi="Arial"/>
          <w:sz w:val="22"/>
          <w:szCs w:val="22"/>
        </w:rPr>
        <w:t xml:space="preserve">protect the </w:t>
      </w:r>
      <w:r w:rsidR="060B69E3" w:rsidRPr="060B69E3">
        <w:rPr>
          <w:rFonts w:ascii="Arial" w:hAnsi="Arial"/>
          <w:sz w:val="22"/>
          <w:szCs w:val="22"/>
        </w:rPr>
        <w:t xml:space="preserve">electronics and </w:t>
      </w:r>
      <w:r w:rsidR="6FCD364D" w:rsidRPr="6FCD364D">
        <w:rPr>
          <w:rFonts w:ascii="Arial" w:hAnsi="Arial"/>
          <w:sz w:val="22"/>
          <w:szCs w:val="22"/>
        </w:rPr>
        <w:t>user.</w:t>
      </w:r>
      <w:r w:rsidR="2D8A9767" w:rsidRPr="2D8A9767">
        <w:rPr>
          <w:rFonts w:ascii="Arial" w:hAnsi="Arial"/>
          <w:sz w:val="22"/>
          <w:szCs w:val="22"/>
        </w:rPr>
        <w:t xml:space="preserve"> </w:t>
      </w:r>
      <w:r w:rsidR="562F2107" w:rsidRPr="562F2107">
        <w:rPr>
          <w:rFonts w:ascii="Arial" w:hAnsi="Arial"/>
          <w:sz w:val="22"/>
          <w:szCs w:val="22"/>
        </w:rPr>
        <w:t xml:space="preserve">Other than that, </w:t>
      </w:r>
      <w:r w:rsidR="5449AE6D" w:rsidRPr="5449AE6D">
        <w:rPr>
          <w:rFonts w:ascii="Arial" w:hAnsi="Arial"/>
          <w:sz w:val="22"/>
          <w:szCs w:val="22"/>
        </w:rPr>
        <w:t xml:space="preserve">no </w:t>
      </w:r>
      <w:r w:rsidR="5F8D7D9F" w:rsidRPr="5F8D7D9F">
        <w:rPr>
          <w:rFonts w:ascii="Arial" w:hAnsi="Arial"/>
          <w:sz w:val="22"/>
          <w:szCs w:val="22"/>
        </w:rPr>
        <w:t xml:space="preserve">significant risks were </w:t>
      </w:r>
      <w:r w:rsidR="386DC3FC" w:rsidRPr="386DC3FC">
        <w:rPr>
          <w:rFonts w:ascii="Arial" w:hAnsi="Arial"/>
          <w:sz w:val="22"/>
          <w:szCs w:val="22"/>
        </w:rPr>
        <w:t>identified</w:t>
      </w:r>
      <w:r w:rsidR="550C93BE" w:rsidRPr="550C93BE">
        <w:rPr>
          <w:rFonts w:ascii="Arial" w:hAnsi="Arial"/>
          <w:sz w:val="22"/>
          <w:szCs w:val="22"/>
        </w:rPr>
        <w:t>.</w:t>
      </w:r>
    </w:p>
    <w:p w14:paraId="2366B10C" w14:textId="77777777" w:rsidR="00200BE8" w:rsidRDefault="00200BE8" w:rsidP="00200BE8">
      <w:pPr>
        <w:ind w:left="432"/>
        <w:jc w:val="both"/>
        <w:rPr>
          <w:sz w:val="22"/>
          <w:szCs w:val="22"/>
        </w:rPr>
      </w:pPr>
    </w:p>
    <w:p w14:paraId="1F5ECC8F" w14:textId="09C18903" w:rsidR="00200BE8" w:rsidRPr="00200BE8" w:rsidRDefault="323EEE5A" w:rsidP="002116CD">
      <w:pPr>
        <w:pStyle w:val="Heading2"/>
        <w:keepNext w:val="0"/>
        <w:widowControl w:val="0"/>
        <w:ind w:left="432"/>
        <w:jc w:val="both"/>
        <w:rPr>
          <w:rFonts w:ascii="Arial" w:hAnsi="Arial"/>
          <w:iCs/>
          <w:color w:val="FF0000"/>
          <w:sz w:val="22"/>
          <w:szCs w:val="22"/>
        </w:rPr>
      </w:pPr>
      <w:r w:rsidRPr="323EEE5A">
        <w:rPr>
          <w:rFonts w:ascii="Arial" w:hAnsi="Arial"/>
          <w:b/>
          <w:bCs/>
          <w:color w:val="000000" w:themeColor="text1"/>
          <w:sz w:val="22"/>
          <w:szCs w:val="22"/>
        </w:rPr>
        <w:t>Global Factors:</w:t>
      </w:r>
      <w:r w:rsidRPr="323EEE5A">
        <w:rPr>
          <w:rFonts w:ascii="Arial" w:hAnsi="Arial"/>
          <w:color w:val="FF0000"/>
          <w:sz w:val="22"/>
          <w:szCs w:val="22"/>
        </w:rPr>
        <w:t xml:space="preserve"> </w:t>
      </w:r>
      <w:r w:rsidRPr="0572394E">
        <w:rPr>
          <w:rFonts w:ascii="Arial" w:hAnsi="Arial"/>
          <w:sz w:val="22"/>
          <w:szCs w:val="22"/>
        </w:rPr>
        <w:t xml:space="preserve">Global factors didn’t play a significant role in this project, as it wasn’t specifically designed for any </w:t>
      </w:r>
      <w:proofErr w:type="gramStart"/>
      <w:r w:rsidRPr="0572394E">
        <w:rPr>
          <w:rFonts w:ascii="Arial" w:hAnsi="Arial"/>
          <w:sz w:val="22"/>
          <w:szCs w:val="22"/>
        </w:rPr>
        <w:t>particular global</w:t>
      </w:r>
      <w:proofErr w:type="gramEnd"/>
      <w:r w:rsidRPr="0572394E">
        <w:rPr>
          <w:rFonts w:ascii="Arial" w:hAnsi="Arial"/>
          <w:sz w:val="22"/>
          <w:szCs w:val="22"/>
        </w:rPr>
        <w:t xml:space="preserve"> market or to address geopolitical issues. However, we did consider the general global trend toward increased data security and privacy concerns, especially with rising cyber threats. This influenced our decision to implement strong and secure authentication features, such as fingerprint recognition and password protection, ensuring that the product would meet global expectations for secure data storage.</w:t>
      </w:r>
      <w:r w:rsidR="4651D5B1" w:rsidRPr="4651D5B1">
        <w:rPr>
          <w:rFonts w:ascii="Arial" w:hAnsi="Arial"/>
          <w:sz w:val="22"/>
          <w:szCs w:val="22"/>
        </w:rPr>
        <w:t xml:space="preserve"> </w:t>
      </w:r>
      <w:r w:rsidR="7A4FBCC2" w:rsidRPr="7A4FBCC2">
        <w:rPr>
          <w:rFonts w:ascii="Arial" w:hAnsi="Arial"/>
          <w:sz w:val="22"/>
          <w:szCs w:val="22"/>
        </w:rPr>
        <w:t xml:space="preserve">We </w:t>
      </w:r>
      <w:r w:rsidR="3A641A36" w:rsidRPr="3A641A36">
        <w:rPr>
          <w:rFonts w:ascii="Arial" w:hAnsi="Arial"/>
          <w:sz w:val="22"/>
          <w:szCs w:val="22"/>
        </w:rPr>
        <w:t>were</w:t>
      </w:r>
      <w:r w:rsidR="7A4FBCC2" w:rsidRPr="7A4FBCC2">
        <w:rPr>
          <w:rFonts w:ascii="Arial" w:hAnsi="Arial"/>
          <w:sz w:val="22"/>
          <w:szCs w:val="22"/>
        </w:rPr>
        <w:t xml:space="preserve"> </w:t>
      </w:r>
      <w:r w:rsidR="3C84AF45" w:rsidRPr="3C84AF45">
        <w:rPr>
          <w:rFonts w:ascii="Arial" w:hAnsi="Arial"/>
          <w:sz w:val="22"/>
          <w:szCs w:val="22"/>
        </w:rPr>
        <w:t xml:space="preserve">not </w:t>
      </w:r>
      <w:r w:rsidR="5419A318" w:rsidRPr="5419A318">
        <w:rPr>
          <w:rFonts w:ascii="Arial" w:hAnsi="Arial"/>
          <w:sz w:val="22"/>
          <w:szCs w:val="22"/>
        </w:rPr>
        <w:t xml:space="preserve">able to include all the </w:t>
      </w:r>
      <w:r w:rsidR="341BC595" w:rsidRPr="341BC595">
        <w:rPr>
          <w:rFonts w:ascii="Arial" w:hAnsi="Arial"/>
          <w:sz w:val="22"/>
          <w:szCs w:val="22"/>
        </w:rPr>
        <w:t>languages</w:t>
      </w:r>
      <w:r w:rsidR="4C16075E" w:rsidRPr="4C16075E">
        <w:rPr>
          <w:rFonts w:ascii="Arial" w:hAnsi="Arial"/>
          <w:sz w:val="22"/>
          <w:szCs w:val="22"/>
        </w:rPr>
        <w:t xml:space="preserve"> </w:t>
      </w:r>
      <w:r w:rsidR="0E2C88BF" w:rsidRPr="0E2C88BF">
        <w:rPr>
          <w:rFonts w:ascii="Arial" w:hAnsi="Arial"/>
          <w:sz w:val="22"/>
          <w:szCs w:val="22"/>
        </w:rPr>
        <w:t>for our UI</w:t>
      </w:r>
      <w:r w:rsidR="1C3A5FE5" w:rsidRPr="1C3A5FE5">
        <w:rPr>
          <w:rFonts w:ascii="Arial" w:hAnsi="Arial"/>
          <w:sz w:val="22"/>
          <w:szCs w:val="22"/>
        </w:rPr>
        <w:t xml:space="preserve"> so </w:t>
      </w:r>
      <w:r w:rsidR="433D96AA" w:rsidRPr="433D96AA">
        <w:rPr>
          <w:rFonts w:ascii="Arial" w:hAnsi="Arial"/>
          <w:sz w:val="22"/>
          <w:szCs w:val="22"/>
        </w:rPr>
        <w:t xml:space="preserve">the understanding of </w:t>
      </w:r>
      <w:r w:rsidR="00DB4AE1" w:rsidRPr="433D96AA">
        <w:rPr>
          <w:rFonts w:ascii="Arial" w:hAnsi="Arial"/>
          <w:sz w:val="22"/>
          <w:szCs w:val="22"/>
        </w:rPr>
        <w:t>English</w:t>
      </w:r>
      <w:r w:rsidR="10216969" w:rsidRPr="10216969">
        <w:rPr>
          <w:rFonts w:ascii="Arial" w:hAnsi="Arial"/>
          <w:sz w:val="22"/>
          <w:szCs w:val="22"/>
        </w:rPr>
        <w:t xml:space="preserve"> would be </w:t>
      </w:r>
      <w:r w:rsidR="7640BED2" w:rsidRPr="7640BED2">
        <w:rPr>
          <w:rFonts w:ascii="Arial" w:hAnsi="Arial"/>
          <w:sz w:val="22"/>
          <w:szCs w:val="22"/>
        </w:rPr>
        <w:t>necessary</w:t>
      </w:r>
      <w:r w:rsidR="3A619F8E" w:rsidRPr="3A619F8E">
        <w:rPr>
          <w:rFonts w:ascii="Arial" w:hAnsi="Arial"/>
          <w:sz w:val="22"/>
          <w:szCs w:val="22"/>
        </w:rPr>
        <w:t xml:space="preserve"> for </w:t>
      </w:r>
      <w:r w:rsidR="0DBC5478" w:rsidRPr="0DBC5478">
        <w:rPr>
          <w:rFonts w:ascii="Arial" w:hAnsi="Arial"/>
          <w:sz w:val="22"/>
          <w:szCs w:val="22"/>
        </w:rPr>
        <w:t xml:space="preserve">users to </w:t>
      </w:r>
      <w:r w:rsidR="2A822D14" w:rsidRPr="2A822D14">
        <w:rPr>
          <w:rFonts w:ascii="Arial" w:hAnsi="Arial"/>
          <w:sz w:val="22"/>
          <w:szCs w:val="22"/>
        </w:rPr>
        <w:t xml:space="preserve">use our </w:t>
      </w:r>
      <w:r w:rsidR="5DD26662" w:rsidRPr="5DD26662">
        <w:rPr>
          <w:rFonts w:ascii="Arial" w:hAnsi="Arial"/>
          <w:sz w:val="22"/>
          <w:szCs w:val="22"/>
        </w:rPr>
        <w:t>product</w:t>
      </w:r>
      <w:r w:rsidR="002B014E">
        <w:rPr>
          <w:rFonts w:ascii="Arial" w:hAnsi="Arial"/>
          <w:sz w:val="22"/>
          <w:szCs w:val="22"/>
        </w:rPr>
        <w:t>, but choosing English as the language is useful, as it is the most widely known language and can make it accessible for the most people.</w:t>
      </w:r>
    </w:p>
    <w:p w14:paraId="50E2077E" w14:textId="77777777" w:rsidR="00200BE8" w:rsidRPr="00200BE8" w:rsidRDefault="00200BE8" w:rsidP="002116CD">
      <w:pPr>
        <w:widowControl w:val="0"/>
        <w:ind w:left="432"/>
        <w:jc w:val="both"/>
        <w:outlineLvl w:val="1"/>
        <w:rPr>
          <w:sz w:val="22"/>
          <w:szCs w:val="22"/>
        </w:rPr>
      </w:pPr>
    </w:p>
    <w:p w14:paraId="6C094169" w14:textId="79B9BE70" w:rsidR="005149D3" w:rsidRPr="00011E25" w:rsidRDefault="00C862D9" w:rsidP="776092C5">
      <w:pPr>
        <w:pStyle w:val="Heading2"/>
        <w:keepNext w:val="0"/>
        <w:widowControl w:val="0"/>
        <w:ind w:left="432"/>
        <w:rPr>
          <w:rFonts w:ascii="Arial" w:hAnsi="Arial"/>
          <w:sz w:val="22"/>
          <w:szCs w:val="22"/>
        </w:rPr>
      </w:pPr>
      <w:r>
        <w:rPr>
          <w:rFonts w:ascii="Arial" w:hAnsi="Arial"/>
          <w:b/>
          <w:bCs/>
          <w:color w:val="000000" w:themeColor="text1"/>
          <w:sz w:val="22"/>
          <w:szCs w:val="22"/>
        </w:rPr>
        <w:t>C</w:t>
      </w:r>
      <w:r w:rsidR="5DC3B715" w:rsidRPr="5DC3B715">
        <w:rPr>
          <w:rFonts w:ascii="Arial" w:hAnsi="Arial"/>
          <w:b/>
          <w:bCs/>
          <w:color w:val="000000" w:themeColor="text1"/>
          <w:sz w:val="22"/>
          <w:szCs w:val="22"/>
        </w:rPr>
        <w:t>ultural Factors:</w:t>
      </w:r>
      <w:r w:rsidR="5DC3B715" w:rsidRPr="5DC3B715">
        <w:rPr>
          <w:rFonts w:ascii="Arial" w:hAnsi="Arial"/>
          <w:color w:val="FF0000"/>
          <w:sz w:val="22"/>
          <w:szCs w:val="22"/>
        </w:rPr>
        <w:t xml:space="preserve"> </w:t>
      </w:r>
      <w:r w:rsidR="0B266438" w:rsidRPr="7DA0AF7D">
        <w:rPr>
          <w:rFonts w:ascii="Arial" w:hAnsi="Arial"/>
          <w:sz w:val="22"/>
          <w:szCs w:val="22"/>
        </w:rPr>
        <w:t xml:space="preserve"> Different cultures might also have varying preferences when it comes to things like the user interface</w:t>
      </w:r>
      <w:r w:rsidR="608B74CD" w:rsidRPr="608B74CD">
        <w:rPr>
          <w:rFonts w:ascii="Arial" w:hAnsi="Arial"/>
          <w:sz w:val="22"/>
          <w:szCs w:val="22"/>
        </w:rPr>
        <w:t xml:space="preserve">, </w:t>
      </w:r>
      <w:r w:rsidR="0B266438" w:rsidRPr="7DA0AF7D">
        <w:rPr>
          <w:rFonts w:ascii="Arial" w:hAnsi="Arial"/>
          <w:sz w:val="22"/>
          <w:szCs w:val="22"/>
        </w:rPr>
        <w:t xml:space="preserve">some might prefer simple, clean designs, while others may want more detailed instructions or support in multiple languages. </w:t>
      </w:r>
      <w:r w:rsidR="4982FEFF" w:rsidRPr="4982FEFF">
        <w:rPr>
          <w:rFonts w:ascii="Arial" w:hAnsi="Arial"/>
          <w:sz w:val="22"/>
          <w:szCs w:val="22"/>
        </w:rPr>
        <w:t>With this in mind</w:t>
      </w:r>
      <w:ins w:id="0" w:author="Microsoft Word" w:date="2025-05-03T19:21:00Z" w16du:dateUtc="2025-05-03T23:21:00Z">
        <w:r w:rsidR="00350A2A">
          <w:rPr>
            <w:rFonts w:ascii="Arial" w:hAnsi="Arial"/>
            <w:sz w:val="22"/>
            <w:szCs w:val="22"/>
          </w:rPr>
          <w:t>,</w:t>
        </w:r>
      </w:ins>
      <w:r w:rsidR="4982FEFF" w:rsidRPr="4982FEFF">
        <w:rPr>
          <w:rFonts w:ascii="Arial" w:hAnsi="Arial"/>
          <w:sz w:val="22"/>
          <w:szCs w:val="22"/>
        </w:rPr>
        <w:t xml:space="preserve"> we tried </w:t>
      </w:r>
      <w:r w:rsidR="37689B8A" w:rsidRPr="37689B8A">
        <w:rPr>
          <w:rFonts w:ascii="Arial" w:hAnsi="Arial"/>
          <w:sz w:val="22"/>
          <w:szCs w:val="22"/>
        </w:rPr>
        <w:t xml:space="preserve">to make our design </w:t>
      </w:r>
      <w:r w:rsidR="2074614F" w:rsidRPr="2074614F">
        <w:rPr>
          <w:rFonts w:ascii="Arial" w:hAnsi="Arial"/>
          <w:sz w:val="22"/>
          <w:szCs w:val="22"/>
        </w:rPr>
        <w:t xml:space="preserve">as </w:t>
      </w:r>
      <w:r w:rsidR="784D6F32" w:rsidRPr="784D6F32">
        <w:rPr>
          <w:rFonts w:ascii="Arial" w:hAnsi="Arial"/>
          <w:sz w:val="22"/>
          <w:szCs w:val="22"/>
        </w:rPr>
        <w:t xml:space="preserve">simple and </w:t>
      </w:r>
      <w:r w:rsidR="1B511B14" w:rsidRPr="1B511B14">
        <w:rPr>
          <w:rFonts w:ascii="Arial" w:hAnsi="Arial"/>
          <w:sz w:val="22"/>
          <w:szCs w:val="22"/>
        </w:rPr>
        <w:t xml:space="preserve">easy to use as </w:t>
      </w:r>
      <w:r w:rsidR="5619C1CD" w:rsidRPr="5619C1CD">
        <w:rPr>
          <w:rFonts w:ascii="Arial" w:hAnsi="Arial"/>
          <w:sz w:val="22"/>
          <w:szCs w:val="22"/>
        </w:rPr>
        <w:t>possible</w:t>
      </w:r>
      <w:r w:rsidR="0D1E7E27" w:rsidRPr="0D1E7E27">
        <w:rPr>
          <w:rFonts w:ascii="Arial" w:hAnsi="Arial"/>
          <w:sz w:val="22"/>
          <w:szCs w:val="22"/>
        </w:rPr>
        <w:t xml:space="preserve">. </w:t>
      </w:r>
      <w:r w:rsidR="00350A2A" w:rsidRPr="378D1B1C">
        <w:rPr>
          <w:rFonts w:ascii="Arial" w:hAnsi="Arial"/>
          <w:sz w:val="22"/>
          <w:szCs w:val="22"/>
        </w:rPr>
        <w:t>Unfortunately,</w:t>
      </w:r>
      <w:r w:rsidR="378D1B1C" w:rsidRPr="378D1B1C">
        <w:rPr>
          <w:rFonts w:ascii="Arial" w:hAnsi="Arial"/>
          <w:sz w:val="22"/>
          <w:szCs w:val="22"/>
        </w:rPr>
        <w:t xml:space="preserve"> we </w:t>
      </w:r>
      <w:r w:rsidR="0182D7AC" w:rsidRPr="0182D7AC">
        <w:rPr>
          <w:rFonts w:ascii="Arial" w:hAnsi="Arial"/>
          <w:sz w:val="22"/>
          <w:szCs w:val="22"/>
        </w:rPr>
        <w:t xml:space="preserve">were not able to </w:t>
      </w:r>
      <w:r w:rsidR="606986A4" w:rsidRPr="606986A4">
        <w:rPr>
          <w:rFonts w:ascii="Arial" w:hAnsi="Arial"/>
          <w:sz w:val="22"/>
          <w:szCs w:val="22"/>
        </w:rPr>
        <w:t xml:space="preserve">implement other </w:t>
      </w:r>
      <w:r w:rsidR="6003CB23" w:rsidRPr="6003CB23">
        <w:rPr>
          <w:rFonts w:ascii="Arial" w:hAnsi="Arial"/>
          <w:sz w:val="22"/>
          <w:szCs w:val="22"/>
        </w:rPr>
        <w:t xml:space="preserve">languages other than </w:t>
      </w:r>
      <w:r w:rsidR="0060051A">
        <w:rPr>
          <w:rFonts w:ascii="Arial" w:hAnsi="Arial"/>
          <w:sz w:val="22"/>
          <w:szCs w:val="22"/>
        </w:rPr>
        <w:t>English due to the LCD</w:t>
      </w:r>
      <w:r w:rsidR="10757397" w:rsidRPr="10757397">
        <w:rPr>
          <w:rFonts w:ascii="Arial" w:hAnsi="Arial"/>
          <w:sz w:val="22"/>
          <w:szCs w:val="22"/>
        </w:rPr>
        <w:t>.</w:t>
      </w:r>
      <w:r w:rsidR="0060051A">
        <w:rPr>
          <w:rFonts w:ascii="Arial" w:hAnsi="Arial"/>
          <w:sz w:val="22"/>
          <w:szCs w:val="22"/>
        </w:rPr>
        <w:t xml:space="preserve"> However, as English is the most well-known language in the world, our product should have enough reach to be understood by most individuals.</w:t>
      </w:r>
      <w:r w:rsidR="10757397" w:rsidRPr="10757397">
        <w:rPr>
          <w:rFonts w:ascii="Arial" w:hAnsi="Arial"/>
          <w:sz w:val="22"/>
          <w:szCs w:val="22"/>
        </w:rPr>
        <w:t xml:space="preserve"> In</w:t>
      </w:r>
      <w:r w:rsidR="0B266438" w:rsidRPr="7DA0AF7D">
        <w:rPr>
          <w:rFonts w:ascii="Arial" w:hAnsi="Arial"/>
          <w:sz w:val="22"/>
          <w:szCs w:val="22"/>
        </w:rPr>
        <w:t xml:space="preserve"> areas with a higher risk of cyber threats, users might expect stronger security, like multi-factor authentication or biometric features</w:t>
      </w:r>
      <w:r w:rsidR="0060051A">
        <w:rPr>
          <w:rFonts w:ascii="Arial" w:hAnsi="Arial"/>
          <w:sz w:val="22"/>
          <w:szCs w:val="22"/>
        </w:rPr>
        <w:t>, which is why</w:t>
      </w:r>
      <w:r w:rsidR="5F801955" w:rsidRPr="5F801955">
        <w:rPr>
          <w:rFonts w:ascii="Arial" w:hAnsi="Arial"/>
          <w:sz w:val="22"/>
          <w:szCs w:val="22"/>
        </w:rPr>
        <w:t xml:space="preserve"> we </w:t>
      </w:r>
      <w:r>
        <w:rPr>
          <w:rFonts w:ascii="Arial" w:hAnsi="Arial"/>
          <w:sz w:val="22"/>
          <w:szCs w:val="22"/>
        </w:rPr>
        <w:t>utilize</w:t>
      </w:r>
      <w:r w:rsidR="5F801955" w:rsidRPr="5F801955">
        <w:rPr>
          <w:rFonts w:ascii="Arial" w:hAnsi="Arial"/>
          <w:sz w:val="22"/>
          <w:szCs w:val="22"/>
        </w:rPr>
        <w:t xml:space="preserve"> two forms of </w:t>
      </w:r>
      <w:r w:rsidR="205563AE" w:rsidRPr="205563AE">
        <w:rPr>
          <w:rFonts w:ascii="Arial" w:hAnsi="Arial"/>
          <w:sz w:val="22"/>
          <w:szCs w:val="22"/>
        </w:rPr>
        <w:t>authentication</w:t>
      </w:r>
      <w:r>
        <w:rPr>
          <w:rFonts w:ascii="Arial" w:hAnsi="Arial"/>
          <w:sz w:val="22"/>
          <w:szCs w:val="22"/>
        </w:rPr>
        <w:t xml:space="preserve">, </w:t>
      </w:r>
      <w:r w:rsidR="073632D7" w:rsidRPr="073632D7">
        <w:rPr>
          <w:rFonts w:ascii="Arial" w:hAnsi="Arial"/>
          <w:sz w:val="22"/>
          <w:szCs w:val="22"/>
        </w:rPr>
        <w:t xml:space="preserve">password and </w:t>
      </w:r>
      <w:r w:rsidR="65136F00" w:rsidRPr="65136F00">
        <w:rPr>
          <w:rFonts w:ascii="Arial" w:hAnsi="Arial"/>
          <w:sz w:val="22"/>
          <w:szCs w:val="22"/>
        </w:rPr>
        <w:t xml:space="preserve">fingerprint </w:t>
      </w:r>
      <w:r w:rsidR="2A3E42E3" w:rsidRPr="2A3E42E3">
        <w:rPr>
          <w:rFonts w:ascii="Arial" w:hAnsi="Arial"/>
          <w:sz w:val="22"/>
          <w:szCs w:val="22"/>
        </w:rPr>
        <w:t>access</w:t>
      </w:r>
      <w:r w:rsidR="1C5F1A17" w:rsidRPr="1C5F1A17">
        <w:rPr>
          <w:rFonts w:ascii="Arial" w:hAnsi="Arial"/>
          <w:sz w:val="22"/>
          <w:szCs w:val="22"/>
        </w:rPr>
        <w:t>.</w:t>
      </w:r>
      <w:r w:rsidR="5619C1CD" w:rsidRPr="5619C1CD">
        <w:rPr>
          <w:rFonts w:ascii="Arial" w:hAnsi="Arial"/>
          <w:sz w:val="22"/>
          <w:szCs w:val="22"/>
        </w:rPr>
        <w:t xml:space="preserve"> </w:t>
      </w:r>
    </w:p>
    <w:p w14:paraId="3A1F3814" w14:textId="77777777" w:rsidR="00C42072" w:rsidRPr="00011E25" w:rsidRDefault="00C42072" w:rsidP="002116CD">
      <w:pPr>
        <w:widowControl w:val="0"/>
        <w:ind w:left="432"/>
        <w:jc w:val="both"/>
        <w:outlineLvl w:val="1"/>
      </w:pPr>
    </w:p>
    <w:p w14:paraId="1CAAAE13" w14:textId="2297C894" w:rsidR="00FB6764" w:rsidRDefault="006A042E" w:rsidP="00FB6764">
      <w:pPr>
        <w:pStyle w:val="ListParagraph"/>
        <w:ind w:left="432"/>
        <w:jc w:val="both"/>
        <w:rPr>
          <w:sz w:val="22"/>
          <w:szCs w:val="22"/>
        </w:rPr>
      </w:pPr>
      <w:r w:rsidRPr="31039D74">
        <w:rPr>
          <w:b/>
          <w:color w:val="000000" w:themeColor="text1"/>
          <w:sz w:val="22"/>
          <w:szCs w:val="22"/>
        </w:rPr>
        <w:t>Social</w:t>
      </w:r>
      <w:r w:rsidR="005A1603" w:rsidRPr="31039D74">
        <w:rPr>
          <w:b/>
          <w:color w:val="000000" w:themeColor="text1"/>
          <w:sz w:val="22"/>
          <w:szCs w:val="22"/>
        </w:rPr>
        <w:t xml:space="preserve"> Factors</w:t>
      </w:r>
      <w:r w:rsidR="00C42072" w:rsidRPr="31039D74">
        <w:rPr>
          <w:b/>
          <w:color w:val="000000" w:themeColor="text1"/>
          <w:sz w:val="22"/>
          <w:szCs w:val="22"/>
        </w:rPr>
        <w:t>:</w:t>
      </w:r>
      <w:r w:rsidR="00C42072" w:rsidRPr="00011E25">
        <w:rPr>
          <w:color w:val="FF0000"/>
          <w:sz w:val="22"/>
          <w:szCs w:val="22"/>
        </w:rPr>
        <w:t xml:space="preserve"> </w:t>
      </w:r>
      <w:r w:rsidR="00FB6764" w:rsidRPr="00FB6764">
        <w:rPr>
          <w:color w:val="000000" w:themeColor="text1"/>
          <w:sz w:val="22"/>
          <w:szCs w:val="22"/>
        </w:rPr>
        <w:t xml:space="preserve">This product would affect </w:t>
      </w:r>
      <w:r w:rsidR="007B3DB6" w:rsidRPr="00FB6764">
        <w:rPr>
          <w:color w:val="000000" w:themeColor="text1"/>
          <w:sz w:val="22"/>
          <w:szCs w:val="22"/>
        </w:rPr>
        <w:t>the social</w:t>
      </w:r>
      <w:r w:rsidR="00FB6764" w:rsidRPr="00FB6764">
        <w:rPr>
          <w:color w:val="000000" w:themeColor="text1"/>
          <w:sz w:val="22"/>
          <w:szCs w:val="22"/>
        </w:rPr>
        <w:t xml:space="preserve"> </w:t>
      </w:r>
      <w:r w:rsidR="00FB6764">
        <w:rPr>
          <w:sz w:val="22"/>
          <w:szCs w:val="22"/>
        </w:rPr>
        <w:t>environment</w:t>
      </w:r>
      <w:r w:rsidR="00FB6764">
        <w:rPr>
          <w:sz w:val="22"/>
          <w:szCs w:val="22"/>
        </w:rPr>
        <w:t xml:space="preserve"> of </w:t>
      </w:r>
      <w:r w:rsidR="007B3DB6">
        <w:rPr>
          <w:sz w:val="22"/>
          <w:szCs w:val="22"/>
        </w:rPr>
        <w:t>corporations,</w:t>
      </w:r>
      <w:r w:rsidR="00FB6764">
        <w:rPr>
          <w:sz w:val="22"/>
          <w:szCs w:val="22"/>
        </w:rPr>
        <w:t xml:space="preserve"> </w:t>
      </w:r>
      <w:r w:rsidR="00FB6764">
        <w:rPr>
          <w:sz w:val="22"/>
          <w:szCs w:val="22"/>
        </w:rPr>
        <w:t>allowing for easier collaboration and teamwork, with multiple people using the same drive. It’ll also allow for a more secure work environment with the data stored on the USB drives not being able to be stolen easily by malicious actors who also have access to it</w:t>
      </w:r>
      <w:r w:rsidR="0068010C">
        <w:rPr>
          <w:sz w:val="22"/>
          <w:szCs w:val="22"/>
        </w:rPr>
        <w:t xml:space="preserve">. This also prevents data being unintentionally shared with </w:t>
      </w:r>
      <w:r w:rsidR="007A1F97">
        <w:rPr>
          <w:sz w:val="22"/>
          <w:szCs w:val="22"/>
        </w:rPr>
        <w:t>other unassuming users of USB drives</w:t>
      </w:r>
      <w:r w:rsidR="007B3DB6">
        <w:rPr>
          <w:sz w:val="22"/>
          <w:szCs w:val="22"/>
        </w:rPr>
        <w:t>.</w:t>
      </w:r>
    </w:p>
    <w:p w14:paraId="5AB73680" w14:textId="5AE4CBF8" w:rsidR="00C42072" w:rsidRPr="00011E25" w:rsidRDefault="00C42072" w:rsidP="14A300F8">
      <w:pPr>
        <w:pStyle w:val="Heading2"/>
        <w:keepNext w:val="0"/>
        <w:widowControl w:val="0"/>
        <w:jc w:val="both"/>
        <w:rPr>
          <w:rFonts w:ascii="Arial" w:hAnsi="Arial"/>
          <w:iCs/>
          <w:color w:val="FF0000"/>
          <w:sz w:val="22"/>
          <w:szCs w:val="22"/>
        </w:rPr>
      </w:pPr>
    </w:p>
    <w:p w14:paraId="41B2A12B" w14:textId="77777777" w:rsidR="00C42072" w:rsidRPr="00011E25" w:rsidRDefault="00C42072" w:rsidP="002116CD">
      <w:pPr>
        <w:widowControl w:val="0"/>
        <w:ind w:left="432"/>
        <w:jc w:val="both"/>
        <w:outlineLvl w:val="1"/>
      </w:pPr>
    </w:p>
    <w:p w14:paraId="7CDDD233" w14:textId="2D88BC4B" w:rsidR="00C42072" w:rsidRPr="009125C4" w:rsidRDefault="006A042E" w:rsidP="002116CD">
      <w:pPr>
        <w:pStyle w:val="Heading2"/>
        <w:keepNext w:val="0"/>
        <w:widowControl w:val="0"/>
        <w:ind w:left="432"/>
        <w:jc w:val="both"/>
        <w:rPr>
          <w:rFonts w:ascii="Arial" w:hAnsi="Arial"/>
          <w:sz w:val="22"/>
          <w:szCs w:val="22"/>
        </w:rPr>
      </w:pPr>
      <w:r w:rsidRPr="39408244">
        <w:rPr>
          <w:rFonts w:ascii="Arial" w:hAnsi="Arial"/>
          <w:b/>
          <w:color w:val="000000" w:themeColor="text1"/>
          <w:sz w:val="22"/>
          <w:szCs w:val="22"/>
        </w:rPr>
        <w:t>Environmental</w:t>
      </w:r>
      <w:r w:rsidR="005A1603" w:rsidRPr="39408244">
        <w:rPr>
          <w:rFonts w:ascii="Arial" w:hAnsi="Arial"/>
          <w:b/>
          <w:color w:val="000000" w:themeColor="text1"/>
          <w:sz w:val="22"/>
          <w:szCs w:val="22"/>
        </w:rPr>
        <w:t xml:space="preserve"> Factors</w:t>
      </w:r>
      <w:r w:rsidR="00C42072" w:rsidRPr="39408244">
        <w:rPr>
          <w:rFonts w:ascii="Arial" w:hAnsi="Arial"/>
          <w:b/>
          <w:color w:val="000000" w:themeColor="text1"/>
          <w:sz w:val="22"/>
          <w:szCs w:val="22"/>
        </w:rPr>
        <w:t>:</w:t>
      </w:r>
      <w:r w:rsidR="00C42072" w:rsidRPr="00011E25">
        <w:rPr>
          <w:rFonts w:ascii="Arial" w:hAnsi="Arial"/>
          <w:color w:val="FF0000"/>
          <w:sz w:val="22"/>
          <w:szCs w:val="22"/>
        </w:rPr>
        <w:t xml:space="preserve"> </w:t>
      </w:r>
      <w:r w:rsidR="6F6BBE27" w:rsidRPr="6F6BBE27">
        <w:rPr>
          <w:rFonts w:ascii="Arial" w:hAnsi="Arial"/>
          <w:sz w:val="22"/>
          <w:szCs w:val="22"/>
        </w:rPr>
        <w:t xml:space="preserve">We </w:t>
      </w:r>
      <w:r w:rsidR="28F38BCF" w:rsidRPr="28F38BCF">
        <w:rPr>
          <w:rFonts w:ascii="Arial" w:hAnsi="Arial"/>
          <w:sz w:val="22"/>
          <w:szCs w:val="22"/>
        </w:rPr>
        <w:t>were under</w:t>
      </w:r>
      <w:r w:rsidR="00F74270">
        <w:rPr>
          <w:rFonts w:ascii="Arial" w:hAnsi="Arial"/>
          <w:sz w:val="22"/>
          <w:szCs w:val="22"/>
        </w:rPr>
        <w:t xml:space="preserve"> the assumption that the product will not be used in extreme heat or cold, and it will not be used in an external environment where there is precipitation</w:t>
      </w:r>
      <w:r w:rsidR="196F498C" w:rsidRPr="196F498C">
        <w:rPr>
          <w:rFonts w:ascii="Arial" w:hAnsi="Arial"/>
          <w:sz w:val="22"/>
          <w:szCs w:val="22"/>
        </w:rPr>
        <w:t xml:space="preserve">, so </w:t>
      </w:r>
      <w:r w:rsidR="007B3DB6" w:rsidRPr="196F498C">
        <w:rPr>
          <w:rFonts w:ascii="Arial" w:hAnsi="Arial"/>
          <w:sz w:val="22"/>
          <w:szCs w:val="22"/>
        </w:rPr>
        <w:t>we have</w:t>
      </w:r>
      <w:r w:rsidR="196F498C" w:rsidRPr="196F498C">
        <w:rPr>
          <w:rFonts w:ascii="Arial" w:hAnsi="Arial"/>
          <w:sz w:val="22"/>
          <w:szCs w:val="22"/>
        </w:rPr>
        <w:t xml:space="preserve"> </w:t>
      </w:r>
      <w:r w:rsidR="69F0EB27" w:rsidRPr="69F0EB27">
        <w:rPr>
          <w:rFonts w:ascii="Arial" w:hAnsi="Arial"/>
          <w:sz w:val="22"/>
          <w:szCs w:val="22"/>
        </w:rPr>
        <w:t>the</w:t>
      </w:r>
      <w:r w:rsidR="5AA97AED" w:rsidRPr="5AA97AED">
        <w:rPr>
          <w:rFonts w:ascii="Arial" w:hAnsi="Arial"/>
          <w:sz w:val="22"/>
          <w:szCs w:val="22"/>
        </w:rPr>
        <w:t xml:space="preserve"> freedom </w:t>
      </w:r>
      <w:r w:rsidR="053A4983" w:rsidRPr="053A4983">
        <w:rPr>
          <w:rFonts w:ascii="Arial" w:hAnsi="Arial"/>
          <w:sz w:val="22"/>
          <w:szCs w:val="22"/>
        </w:rPr>
        <w:t xml:space="preserve">to select </w:t>
      </w:r>
      <w:r w:rsidR="62ABA7F6" w:rsidRPr="62ABA7F6">
        <w:rPr>
          <w:rFonts w:ascii="Arial" w:hAnsi="Arial"/>
          <w:sz w:val="22"/>
          <w:szCs w:val="22"/>
        </w:rPr>
        <w:t>any</w:t>
      </w:r>
      <w:r w:rsidR="074E8EE2" w:rsidRPr="074E8EE2">
        <w:rPr>
          <w:rFonts w:ascii="Arial" w:hAnsi="Arial"/>
          <w:sz w:val="22"/>
          <w:szCs w:val="22"/>
        </w:rPr>
        <w:t xml:space="preserve"> </w:t>
      </w:r>
      <w:r w:rsidR="0F275456" w:rsidRPr="0F275456">
        <w:rPr>
          <w:rFonts w:ascii="Arial" w:hAnsi="Arial"/>
          <w:sz w:val="22"/>
          <w:szCs w:val="22"/>
        </w:rPr>
        <w:t xml:space="preserve">components that could </w:t>
      </w:r>
      <w:r w:rsidR="2C45BDB9" w:rsidRPr="2C45BDB9">
        <w:rPr>
          <w:rFonts w:ascii="Arial" w:hAnsi="Arial"/>
          <w:sz w:val="22"/>
          <w:szCs w:val="22"/>
        </w:rPr>
        <w:t xml:space="preserve">operate </w:t>
      </w:r>
      <w:r w:rsidR="59BFDBE4" w:rsidRPr="59BFDBE4">
        <w:rPr>
          <w:rFonts w:ascii="Arial" w:hAnsi="Arial"/>
          <w:sz w:val="22"/>
          <w:szCs w:val="22"/>
        </w:rPr>
        <w:t xml:space="preserve">at the normal temperature of </w:t>
      </w:r>
      <w:r w:rsidR="1C8A11CE" w:rsidRPr="1C8A11CE">
        <w:rPr>
          <w:rFonts w:ascii="Arial" w:hAnsi="Arial"/>
          <w:sz w:val="22"/>
          <w:szCs w:val="22"/>
        </w:rPr>
        <w:t>our lab</w:t>
      </w:r>
      <w:r w:rsidR="33C0CFFD" w:rsidRPr="33C0CFFD">
        <w:rPr>
          <w:rFonts w:ascii="Arial" w:hAnsi="Arial"/>
          <w:sz w:val="22"/>
          <w:szCs w:val="22"/>
        </w:rPr>
        <w:t xml:space="preserve">, and did not </w:t>
      </w:r>
      <w:r w:rsidR="6F8CAC1F" w:rsidRPr="6F8CAC1F">
        <w:rPr>
          <w:rFonts w:ascii="Arial" w:hAnsi="Arial"/>
          <w:sz w:val="22"/>
          <w:szCs w:val="22"/>
        </w:rPr>
        <w:t>have to</w:t>
      </w:r>
      <w:r w:rsidR="69CF290F" w:rsidRPr="69CF290F">
        <w:rPr>
          <w:rFonts w:ascii="Arial" w:hAnsi="Arial"/>
          <w:sz w:val="22"/>
          <w:szCs w:val="22"/>
        </w:rPr>
        <w:t xml:space="preserve"> </w:t>
      </w:r>
      <w:r w:rsidR="52B6ADAB" w:rsidRPr="52B6ADAB">
        <w:rPr>
          <w:rFonts w:ascii="Arial" w:hAnsi="Arial"/>
          <w:sz w:val="22"/>
          <w:szCs w:val="22"/>
        </w:rPr>
        <w:t>consider</w:t>
      </w:r>
      <w:r w:rsidR="04103865" w:rsidRPr="04103865">
        <w:rPr>
          <w:rFonts w:ascii="Arial" w:hAnsi="Arial"/>
          <w:sz w:val="22"/>
          <w:szCs w:val="22"/>
        </w:rPr>
        <w:t xml:space="preserve"> </w:t>
      </w:r>
      <w:r w:rsidR="4E88BC01" w:rsidRPr="4E88BC01">
        <w:rPr>
          <w:rFonts w:ascii="Arial" w:hAnsi="Arial"/>
          <w:sz w:val="22"/>
          <w:szCs w:val="22"/>
        </w:rPr>
        <w:t>waterproofing</w:t>
      </w:r>
      <w:r w:rsidR="42A1908A" w:rsidRPr="42A1908A">
        <w:rPr>
          <w:rFonts w:ascii="Arial" w:hAnsi="Arial"/>
          <w:sz w:val="22"/>
          <w:szCs w:val="22"/>
        </w:rPr>
        <w:t>.</w:t>
      </w:r>
      <w:r w:rsidR="6115933B" w:rsidRPr="6115933B">
        <w:rPr>
          <w:rFonts w:ascii="Arial" w:hAnsi="Arial"/>
          <w:sz w:val="22"/>
          <w:szCs w:val="22"/>
        </w:rPr>
        <w:t xml:space="preserve"> </w:t>
      </w:r>
      <w:r w:rsidR="3F8308F1" w:rsidRPr="3F8308F1">
        <w:rPr>
          <w:rFonts w:ascii="Arial" w:hAnsi="Arial"/>
          <w:sz w:val="22"/>
          <w:szCs w:val="22"/>
        </w:rPr>
        <w:t xml:space="preserve">PCBs and </w:t>
      </w:r>
      <w:r w:rsidR="43DFC528" w:rsidRPr="43DFC528">
        <w:rPr>
          <w:rFonts w:ascii="Arial" w:hAnsi="Arial"/>
          <w:sz w:val="22"/>
          <w:szCs w:val="22"/>
        </w:rPr>
        <w:t>LCDs</w:t>
      </w:r>
      <w:r w:rsidR="3F8308F1" w:rsidRPr="3F8308F1">
        <w:rPr>
          <w:rFonts w:ascii="Arial" w:hAnsi="Arial"/>
          <w:sz w:val="22"/>
          <w:szCs w:val="22"/>
        </w:rPr>
        <w:t xml:space="preserve"> </w:t>
      </w:r>
      <w:r w:rsidR="711970F6" w:rsidRPr="711970F6">
        <w:rPr>
          <w:rFonts w:ascii="Arial" w:hAnsi="Arial"/>
          <w:sz w:val="22"/>
          <w:szCs w:val="22"/>
        </w:rPr>
        <w:t xml:space="preserve">require hazardous chemicals </w:t>
      </w:r>
      <w:r w:rsidR="4AF74442" w:rsidRPr="4AF74442">
        <w:rPr>
          <w:rFonts w:ascii="Arial" w:hAnsi="Arial"/>
          <w:sz w:val="22"/>
          <w:szCs w:val="22"/>
        </w:rPr>
        <w:t xml:space="preserve">and </w:t>
      </w:r>
      <w:r w:rsidR="19A38AD9" w:rsidRPr="19A38AD9">
        <w:rPr>
          <w:rFonts w:ascii="Arial" w:hAnsi="Arial"/>
          <w:sz w:val="22"/>
          <w:szCs w:val="22"/>
        </w:rPr>
        <w:t>a</w:t>
      </w:r>
      <w:r w:rsidR="7B6B6A2E" w:rsidRPr="7B6B6A2E">
        <w:rPr>
          <w:rFonts w:ascii="Arial" w:hAnsi="Arial"/>
          <w:sz w:val="22"/>
          <w:szCs w:val="22"/>
        </w:rPr>
        <w:t xml:space="preserve"> </w:t>
      </w:r>
      <w:r w:rsidR="7271E214" w:rsidRPr="7271E214">
        <w:rPr>
          <w:rFonts w:ascii="Arial" w:hAnsi="Arial"/>
          <w:sz w:val="22"/>
          <w:szCs w:val="22"/>
        </w:rPr>
        <w:t xml:space="preserve">significant </w:t>
      </w:r>
      <w:r w:rsidR="7704E6CB" w:rsidRPr="7704E6CB">
        <w:rPr>
          <w:rFonts w:ascii="Arial" w:hAnsi="Arial"/>
          <w:sz w:val="22"/>
          <w:szCs w:val="22"/>
        </w:rPr>
        <w:t>amount of energy</w:t>
      </w:r>
      <w:r w:rsidR="7B6B6A2E" w:rsidRPr="7B6B6A2E">
        <w:rPr>
          <w:rFonts w:ascii="Arial" w:hAnsi="Arial"/>
          <w:sz w:val="22"/>
          <w:szCs w:val="22"/>
        </w:rPr>
        <w:t xml:space="preserve"> to manufacture</w:t>
      </w:r>
      <w:r w:rsidR="2101F708" w:rsidRPr="2101F708">
        <w:rPr>
          <w:rFonts w:ascii="Arial" w:hAnsi="Arial"/>
          <w:sz w:val="22"/>
          <w:szCs w:val="22"/>
        </w:rPr>
        <w:t xml:space="preserve">. They also require a significant amount of energy </w:t>
      </w:r>
      <w:r w:rsidR="4CB55A51" w:rsidRPr="4CB55A51">
        <w:rPr>
          <w:rFonts w:ascii="Arial" w:hAnsi="Arial"/>
          <w:sz w:val="22"/>
          <w:szCs w:val="22"/>
        </w:rPr>
        <w:t xml:space="preserve">to recycle, </w:t>
      </w:r>
      <w:r w:rsidR="38FE6541" w:rsidRPr="38FE6541">
        <w:rPr>
          <w:rFonts w:ascii="Arial" w:hAnsi="Arial"/>
          <w:sz w:val="22"/>
          <w:szCs w:val="22"/>
        </w:rPr>
        <w:t>because they</w:t>
      </w:r>
      <w:r w:rsidR="7B6B6A2E" w:rsidRPr="7B6B6A2E">
        <w:rPr>
          <w:rFonts w:ascii="Arial" w:hAnsi="Arial"/>
          <w:sz w:val="22"/>
          <w:szCs w:val="22"/>
        </w:rPr>
        <w:t xml:space="preserve"> </w:t>
      </w:r>
      <w:r w:rsidR="16A90D58" w:rsidRPr="16A90D58">
        <w:rPr>
          <w:rFonts w:ascii="Arial" w:hAnsi="Arial"/>
          <w:sz w:val="22"/>
          <w:szCs w:val="22"/>
        </w:rPr>
        <w:t xml:space="preserve">need to be smelted </w:t>
      </w:r>
      <w:r w:rsidR="007B3DB6" w:rsidRPr="16A90D58">
        <w:rPr>
          <w:rFonts w:ascii="Arial" w:hAnsi="Arial"/>
          <w:sz w:val="22"/>
          <w:szCs w:val="22"/>
        </w:rPr>
        <w:t>to</w:t>
      </w:r>
      <w:r w:rsidR="6EBC9B9A" w:rsidRPr="6EBC9B9A">
        <w:rPr>
          <w:rFonts w:ascii="Arial" w:hAnsi="Arial"/>
          <w:sz w:val="22"/>
          <w:szCs w:val="22"/>
        </w:rPr>
        <w:t xml:space="preserve"> recover </w:t>
      </w:r>
      <w:r w:rsidR="763F32F6" w:rsidRPr="763F32F6">
        <w:rPr>
          <w:rFonts w:ascii="Arial" w:hAnsi="Arial"/>
          <w:sz w:val="22"/>
          <w:szCs w:val="22"/>
        </w:rPr>
        <w:t>metals.</w:t>
      </w:r>
      <w:r w:rsidR="1343D3B3" w:rsidRPr="1343D3B3">
        <w:rPr>
          <w:rFonts w:ascii="Arial" w:hAnsi="Arial"/>
          <w:sz w:val="22"/>
          <w:szCs w:val="22"/>
        </w:rPr>
        <w:t xml:space="preserve"> </w:t>
      </w:r>
      <w:r w:rsidR="5604C867" w:rsidRPr="5604C867">
        <w:rPr>
          <w:rFonts w:ascii="Arial" w:hAnsi="Arial"/>
          <w:sz w:val="22"/>
          <w:szCs w:val="22"/>
        </w:rPr>
        <w:t xml:space="preserve">Because of these </w:t>
      </w:r>
      <w:r w:rsidR="47A5BCC9" w:rsidRPr="47A5BCC9">
        <w:rPr>
          <w:rFonts w:ascii="Arial" w:hAnsi="Arial"/>
          <w:sz w:val="22"/>
          <w:szCs w:val="22"/>
        </w:rPr>
        <w:t>reasons, we</w:t>
      </w:r>
      <w:r w:rsidR="7704E6CB" w:rsidRPr="7704E6CB">
        <w:rPr>
          <w:rFonts w:ascii="Arial" w:hAnsi="Arial"/>
          <w:sz w:val="22"/>
          <w:szCs w:val="22"/>
        </w:rPr>
        <w:t xml:space="preserve"> </w:t>
      </w:r>
      <w:r w:rsidR="698B1462" w:rsidRPr="698B1462">
        <w:rPr>
          <w:rFonts w:ascii="Arial" w:hAnsi="Arial"/>
          <w:sz w:val="22"/>
          <w:szCs w:val="22"/>
        </w:rPr>
        <w:t xml:space="preserve">chose the smallest </w:t>
      </w:r>
      <w:r w:rsidR="47DE43C9" w:rsidRPr="47DE43C9">
        <w:rPr>
          <w:rFonts w:ascii="Arial" w:hAnsi="Arial"/>
          <w:sz w:val="22"/>
          <w:szCs w:val="22"/>
        </w:rPr>
        <w:t xml:space="preserve">LCD </w:t>
      </w:r>
      <w:r w:rsidR="02A51099" w:rsidRPr="02A51099">
        <w:rPr>
          <w:rFonts w:ascii="Arial" w:hAnsi="Arial"/>
          <w:sz w:val="22"/>
          <w:szCs w:val="22"/>
        </w:rPr>
        <w:t>that could display our UI</w:t>
      </w:r>
      <w:r w:rsidR="78D72F6E" w:rsidRPr="78D72F6E">
        <w:rPr>
          <w:rFonts w:ascii="Arial" w:hAnsi="Arial"/>
          <w:sz w:val="22"/>
          <w:szCs w:val="22"/>
        </w:rPr>
        <w:t xml:space="preserve">, </w:t>
      </w:r>
      <w:r w:rsidR="6BFA7A20" w:rsidRPr="6BFA7A20">
        <w:rPr>
          <w:rFonts w:ascii="Arial" w:hAnsi="Arial"/>
          <w:sz w:val="22"/>
          <w:szCs w:val="22"/>
        </w:rPr>
        <w:t>designed</w:t>
      </w:r>
      <w:r w:rsidR="78D72F6E" w:rsidRPr="78D72F6E">
        <w:rPr>
          <w:rFonts w:ascii="Arial" w:hAnsi="Arial"/>
          <w:sz w:val="22"/>
          <w:szCs w:val="22"/>
        </w:rPr>
        <w:t xml:space="preserve"> our PCB</w:t>
      </w:r>
      <w:r w:rsidR="6BFA7A20" w:rsidRPr="6BFA7A20">
        <w:rPr>
          <w:rFonts w:ascii="Arial" w:hAnsi="Arial"/>
          <w:sz w:val="22"/>
          <w:szCs w:val="22"/>
        </w:rPr>
        <w:t xml:space="preserve"> to be</w:t>
      </w:r>
      <w:r w:rsidR="78D72F6E" w:rsidRPr="78D72F6E">
        <w:rPr>
          <w:rFonts w:ascii="Arial" w:hAnsi="Arial"/>
          <w:sz w:val="22"/>
          <w:szCs w:val="22"/>
        </w:rPr>
        <w:t xml:space="preserve"> as small </w:t>
      </w:r>
      <w:r w:rsidR="690A4B07" w:rsidRPr="690A4B07">
        <w:rPr>
          <w:rFonts w:ascii="Arial" w:hAnsi="Arial"/>
          <w:sz w:val="22"/>
          <w:szCs w:val="22"/>
        </w:rPr>
        <w:t xml:space="preserve">as </w:t>
      </w:r>
      <w:r w:rsidR="2101F708" w:rsidRPr="2101F708">
        <w:rPr>
          <w:rFonts w:ascii="Arial" w:hAnsi="Arial"/>
          <w:sz w:val="22"/>
          <w:szCs w:val="22"/>
        </w:rPr>
        <w:t>possible</w:t>
      </w:r>
      <w:r w:rsidR="16F7294C" w:rsidRPr="16F7294C">
        <w:rPr>
          <w:rFonts w:ascii="Arial" w:hAnsi="Arial"/>
          <w:sz w:val="22"/>
          <w:szCs w:val="22"/>
        </w:rPr>
        <w:t xml:space="preserve">, and </w:t>
      </w:r>
      <w:r w:rsidR="5DD06A2A" w:rsidRPr="5DD06A2A">
        <w:rPr>
          <w:rFonts w:ascii="Arial" w:hAnsi="Arial"/>
          <w:sz w:val="22"/>
          <w:szCs w:val="22"/>
        </w:rPr>
        <w:t xml:space="preserve">chose the </w:t>
      </w:r>
      <w:r w:rsidR="3FAD906C" w:rsidRPr="3FAD906C">
        <w:rPr>
          <w:rFonts w:ascii="Arial" w:hAnsi="Arial"/>
          <w:sz w:val="22"/>
          <w:szCs w:val="22"/>
        </w:rPr>
        <w:t xml:space="preserve">smallest keypad that </w:t>
      </w:r>
      <w:r w:rsidR="48BBE581" w:rsidRPr="48BBE581">
        <w:rPr>
          <w:rFonts w:ascii="Arial" w:hAnsi="Arial"/>
          <w:sz w:val="22"/>
          <w:szCs w:val="22"/>
        </w:rPr>
        <w:t xml:space="preserve">had enough buttons to </w:t>
      </w:r>
      <w:r w:rsidR="0B8D6948" w:rsidRPr="0B8D6948">
        <w:rPr>
          <w:rFonts w:ascii="Arial" w:hAnsi="Arial"/>
          <w:sz w:val="22"/>
          <w:szCs w:val="22"/>
        </w:rPr>
        <w:t>easily navigate our UI.</w:t>
      </w:r>
    </w:p>
    <w:p w14:paraId="79211043" w14:textId="77777777" w:rsidR="00C42072" w:rsidRPr="00011E25" w:rsidRDefault="00C42072" w:rsidP="002116CD">
      <w:pPr>
        <w:widowControl w:val="0"/>
        <w:ind w:left="432"/>
        <w:jc w:val="both"/>
        <w:outlineLvl w:val="1"/>
      </w:pPr>
    </w:p>
    <w:p w14:paraId="0479CF28" w14:textId="4B44C853" w:rsidR="00C42072" w:rsidRPr="00011E25" w:rsidRDefault="006A042E" w:rsidP="0EDF918D">
      <w:pPr>
        <w:pStyle w:val="Heading2"/>
        <w:keepNext w:val="0"/>
        <w:widowControl w:val="0"/>
        <w:ind w:left="432"/>
        <w:jc w:val="both"/>
        <w:rPr>
          <w:rFonts w:ascii="Arial" w:hAnsi="Arial"/>
          <w:sz w:val="22"/>
          <w:szCs w:val="22"/>
        </w:rPr>
      </w:pPr>
      <w:r w:rsidRPr="30FAFC9C">
        <w:rPr>
          <w:rFonts w:ascii="Arial" w:hAnsi="Arial"/>
          <w:b/>
          <w:color w:val="000000" w:themeColor="text1"/>
          <w:sz w:val="22"/>
          <w:szCs w:val="22"/>
        </w:rPr>
        <w:t>Economic</w:t>
      </w:r>
      <w:r w:rsidR="005A1603" w:rsidRPr="30FAFC9C">
        <w:rPr>
          <w:rFonts w:ascii="Arial" w:hAnsi="Arial"/>
          <w:b/>
          <w:color w:val="000000" w:themeColor="text1"/>
          <w:sz w:val="22"/>
          <w:szCs w:val="22"/>
        </w:rPr>
        <w:t xml:space="preserve"> Factors</w:t>
      </w:r>
      <w:r w:rsidR="00C42072" w:rsidRPr="30FAFC9C">
        <w:rPr>
          <w:rFonts w:ascii="Arial" w:hAnsi="Arial"/>
          <w:b/>
          <w:color w:val="000000" w:themeColor="text1"/>
          <w:sz w:val="22"/>
          <w:szCs w:val="22"/>
        </w:rPr>
        <w:t>:</w:t>
      </w:r>
      <w:r w:rsidR="00C42072" w:rsidRPr="31039D74">
        <w:rPr>
          <w:rFonts w:ascii="Arial" w:hAnsi="Arial"/>
          <w:color w:val="000000" w:themeColor="text1"/>
          <w:sz w:val="22"/>
          <w:szCs w:val="22"/>
        </w:rPr>
        <w:t xml:space="preserve"> </w:t>
      </w:r>
      <w:r w:rsidR="485252F0" w:rsidRPr="31039D74">
        <w:rPr>
          <w:rFonts w:ascii="Arial" w:hAnsi="Arial"/>
          <w:color w:val="000000" w:themeColor="text1"/>
          <w:sz w:val="22"/>
          <w:szCs w:val="22"/>
        </w:rPr>
        <w:t>T</w:t>
      </w:r>
      <w:r w:rsidR="485252F0" w:rsidRPr="485252F0">
        <w:rPr>
          <w:rFonts w:ascii="Arial" w:hAnsi="Arial"/>
          <w:sz w:val="22"/>
          <w:szCs w:val="22"/>
        </w:rPr>
        <w:t>he</w:t>
      </w:r>
      <w:r w:rsidR="002271AF">
        <w:rPr>
          <w:rFonts w:ascii="Arial" w:hAnsi="Arial"/>
          <w:sz w:val="22"/>
          <w:szCs w:val="22"/>
        </w:rPr>
        <w:t xml:space="preserve"> design in question aims </w:t>
      </w:r>
      <w:r w:rsidR="009A5EA4">
        <w:rPr>
          <w:rFonts w:ascii="Arial" w:hAnsi="Arial"/>
          <w:sz w:val="22"/>
          <w:szCs w:val="22"/>
        </w:rPr>
        <w:t>not to</w:t>
      </w:r>
      <w:r w:rsidR="002271AF">
        <w:rPr>
          <w:rFonts w:ascii="Arial" w:hAnsi="Arial"/>
          <w:sz w:val="22"/>
          <w:szCs w:val="22"/>
        </w:rPr>
        <w:t xml:space="preserve"> </w:t>
      </w:r>
      <w:r w:rsidR="00B103C8">
        <w:rPr>
          <w:rFonts w:ascii="Arial" w:hAnsi="Arial"/>
          <w:sz w:val="22"/>
          <w:szCs w:val="22"/>
        </w:rPr>
        <w:t>be</w:t>
      </w:r>
      <w:r w:rsidR="002271AF">
        <w:rPr>
          <w:rFonts w:ascii="Arial" w:hAnsi="Arial"/>
          <w:sz w:val="22"/>
          <w:szCs w:val="22"/>
        </w:rPr>
        <w:t xml:space="preserve"> much more expensive compared to products already on the market.</w:t>
      </w:r>
      <w:r w:rsidR="006A7188" w:rsidRPr="006A7188">
        <w:rPr>
          <w:rFonts w:ascii="Arial" w:hAnsi="Arial"/>
          <w:sz w:val="22"/>
          <w:szCs w:val="22"/>
        </w:rPr>
        <w:t xml:space="preserve"> </w:t>
      </w:r>
      <w:r w:rsidR="474BD45E" w:rsidRPr="474BD45E">
        <w:rPr>
          <w:rFonts w:ascii="Arial" w:hAnsi="Arial"/>
          <w:sz w:val="22"/>
          <w:szCs w:val="22"/>
        </w:rPr>
        <w:t xml:space="preserve">We </w:t>
      </w:r>
      <w:r w:rsidR="67A08164" w:rsidRPr="67A08164">
        <w:rPr>
          <w:rFonts w:ascii="Arial" w:hAnsi="Arial"/>
          <w:sz w:val="22"/>
          <w:szCs w:val="22"/>
        </w:rPr>
        <w:t>did</w:t>
      </w:r>
      <w:r w:rsidR="13FDFB6B" w:rsidRPr="13FDFB6B">
        <w:rPr>
          <w:rFonts w:ascii="Arial" w:hAnsi="Arial"/>
          <w:sz w:val="22"/>
          <w:szCs w:val="22"/>
        </w:rPr>
        <w:t xml:space="preserve"> this by</w:t>
      </w:r>
      <w:r w:rsidR="381A4B31" w:rsidRPr="381A4B31">
        <w:rPr>
          <w:rFonts w:ascii="Arial" w:hAnsi="Arial"/>
          <w:sz w:val="22"/>
          <w:szCs w:val="22"/>
        </w:rPr>
        <w:t xml:space="preserve"> </w:t>
      </w:r>
      <w:r w:rsidR="26E2A694" w:rsidRPr="26E2A694">
        <w:rPr>
          <w:rFonts w:ascii="Arial" w:hAnsi="Arial"/>
          <w:sz w:val="22"/>
          <w:szCs w:val="22"/>
        </w:rPr>
        <w:t xml:space="preserve">choosing the </w:t>
      </w:r>
      <w:r w:rsidR="3C1C3581" w:rsidRPr="3C1C3581">
        <w:rPr>
          <w:rFonts w:ascii="Arial" w:hAnsi="Arial"/>
          <w:sz w:val="22"/>
          <w:szCs w:val="22"/>
        </w:rPr>
        <w:t xml:space="preserve">cheapest fingerprint </w:t>
      </w:r>
      <w:r w:rsidR="30DBAE60" w:rsidRPr="30DBAE60">
        <w:rPr>
          <w:rFonts w:ascii="Arial" w:hAnsi="Arial"/>
          <w:sz w:val="22"/>
          <w:szCs w:val="22"/>
        </w:rPr>
        <w:t xml:space="preserve">sensor that could </w:t>
      </w:r>
      <w:r w:rsidR="39C8D938" w:rsidRPr="39C8D938">
        <w:rPr>
          <w:rFonts w:ascii="Arial" w:hAnsi="Arial"/>
          <w:sz w:val="22"/>
          <w:szCs w:val="22"/>
        </w:rPr>
        <w:t xml:space="preserve">store 4 </w:t>
      </w:r>
      <w:r w:rsidR="37794895" w:rsidRPr="37794895">
        <w:rPr>
          <w:rFonts w:ascii="Arial" w:hAnsi="Arial"/>
          <w:sz w:val="22"/>
          <w:szCs w:val="22"/>
        </w:rPr>
        <w:t>users</w:t>
      </w:r>
      <w:r w:rsidR="2E98EB9F" w:rsidRPr="2E98EB9F">
        <w:rPr>
          <w:rFonts w:ascii="Arial" w:hAnsi="Arial"/>
          <w:sz w:val="22"/>
          <w:szCs w:val="22"/>
        </w:rPr>
        <w:t xml:space="preserve">, </w:t>
      </w:r>
      <w:r w:rsidR="7F30527C" w:rsidRPr="7F30527C">
        <w:rPr>
          <w:rFonts w:ascii="Arial" w:hAnsi="Arial"/>
          <w:sz w:val="22"/>
          <w:szCs w:val="22"/>
        </w:rPr>
        <w:t xml:space="preserve">choosing the cheapest keypad that </w:t>
      </w:r>
      <w:r w:rsidR="45E7BBF6" w:rsidRPr="45E7BBF6">
        <w:rPr>
          <w:rFonts w:ascii="Arial" w:hAnsi="Arial"/>
          <w:sz w:val="22"/>
          <w:szCs w:val="22"/>
        </w:rPr>
        <w:t xml:space="preserve">had </w:t>
      </w:r>
      <w:r w:rsidR="20BDE0CA" w:rsidRPr="20BDE0CA">
        <w:rPr>
          <w:rFonts w:ascii="Arial" w:hAnsi="Arial"/>
          <w:sz w:val="22"/>
          <w:szCs w:val="22"/>
        </w:rPr>
        <w:t xml:space="preserve">enough buttons to </w:t>
      </w:r>
      <w:r w:rsidR="0E2C41D4" w:rsidRPr="0E2C41D4">
        <w:rPr>
          <w:rFonts w:ascii="Arial" w:hAnsi="Arial"/>
          <w:sz w:val="22"/>
          <w:szCs w:val="22"/>
        </w:rPr>
        <w:t>navigate our UI</w:t>
      </w:r>
      <w:r w:rsidR="45E7BBF6" w:rsidRPr="45E7BBF6">
        <w:rPr>
          <w:rFonts w:ascii="Arial" w:hAnsi="Arial"/>
          <w:sz w:val="22"/>
          <w:szCs w:val="22"/>
        </w:rPr>
        <w:t xml:space="preserve">, </w:t>
      </w:r>
      <w:r w:rsidR="1665D826" w:rsidRPr="1665D826">
        <w:rPr>
          <w:rFonts w:ascii="Arial" w:hAnsi="Arial"/>
          <w:sz w:val="22"/>
          <w:szCs w:val="22"/>
        </w:rPr>
        <w:t xml:space="preserve">and </w:t>
      </w:r>
      <w:r w:rsidR="4F99FDB7" w:rsidRPr="4F99FDB7">
        <w:rPr>
          <w:rFonts w:ascii="Arial" w:hAnsi="Arial"/>
          <w:sz w:val="22"/>
          <w:szCs w:val="22"/>
        </w:rPr>
        <w:t>choosing</w:t>
      </w:r>
      <w:r w:rsidR="45E7BBF6" w:rsidRPr="45E7BBF6">
        <w:rPr>
          <w:rFonts w:ascii="Arial" w:hAnsi="Arial"/>
          <w:sz w:val="22"/>
          <w:szCs w:val="22"/>
        </w:rPr>
        <w:t xml:space="preserve"> the </w:t>
      </w:r>
      <w:r w:rsidR="2C0D9328" w:rsidRPr="2C0D9328">
        <w:rPr>
          <w:rFonts w:ascii="Arial" w:hAnsi="Arial"/>
          <w:sz w:val="22"/>
          <w:szCs w:val="22"/>
        </w:rPr>
        <w:t xml:space="preserve">cheapest LCD display that </w:t>
      </w:r>
      <w:r w:rsidR="1CB0574C" w:rsidRPr="1CB0574C">
        <w:rPr>
          <w:rFonts w:ascii="Arial" w:hAnsi="Arial"/>
          <w:sz w:val="22"/>
          <w:szCs w:val="22"/>
        </w:rPr>
        <w:t>could</w:t>
      </w:r>
      <w:r w:rsidR="3CE6E465" w:rsidRPr="3CE6E465">
        <w:rPr>
          <w:rFonts w:ascii="Arial" w:hAnsi="Arial"/>
          <w:sz w:val="22"/>
          <w:szCs w:val="22"/>
        </w:rPr>
        <w:t xml:space="preserve"> display our UI</w:t>
      </w:r>
      <w:r w:rsidR="1665D826" w:rsidRPr="1665D826">
        <w:rPr>
          <w:rFonts w:ascii="Arial" w:hAnsi="Arial"/>
          <w:sz w:val="22"/>
          <w:szCs w:val="22"/>
        </w:rPr>
        <w:t xml:space="preserve">. </w:t>
      </w:r>
      <w:r w:rsidR="0743B06C" w:rsidRPr="0743B06C">
        <w:rPr>
          <w:rFonts w:ascii="Arial" w:hAnsi="Arial"/>
          <w:sz w:val="22"/>
          <w:szCs w:val="22"/>
        </w:rPr>
        <w:t>We also added</w:t>
      </w:r>
      <w:r w:rsidR="7F152E85" w:rsidRPr="7F152E85">
        <w:rPr>
          <w:rFonts w:ascii="Arial" w:hAnsi="Arial"/>
          <w:sz w:val="22"/>
          <w:szCs w:val="22"/>
        </w:rPr>
        <w:t xml:space="preserve"> </w:t>
      </w:r>
      <w:r w:rsidR="00164488" w:rsidRPr="025D7279">
        <w:rPr>
          <w:rFonts w:ascii="Arial" w:hAnsi="Arial"/>
          <w:sz w:val="22"/>
          <w:szCs w:val="22"/>
        </w:rPr>
        <w:t>a</w:t>
      </w:r>
      <w:r w:rsidR="025D7279" w:rsidRPr="025D7279">
        <w:rPr>
          <w:rFonts w:ascii="Arial" w:hAnsi="Arial"/>
          <w:sz w:val="22"/>
          <w:szCs w:val="22"/>
        </w:rPr>
        <w:t xml:space="preserve"> </w:t>
      </w:r>
      <w:r w:rsidR="025D7279" w:rsidRPr="025D7279">
        <w:rPr>
          <w:rFonts w:ascii="Arial" w:hAnsi="Arial"/>
          <w:sz w:val="22"/>
          <w:szCs w:val="22"/>
        </w:rPr>
        <w:lastRenderedPageBreak/>
        <w:t xml:space="preserve">feature where </w:t>
      </w:r>
      <w:r w:rsidR="00164488">
        <w:rPr>
          <w:rFonts w:ascii="Arial" w:hAnsi="Arial"/>
          <w:sz w:val="22"/>
          <w:szCs w:val="22"/>
        </w:rPr>
        <w:t>four</w:t>
      </w:r>
      <w:r w:rsidR="025D7279" w:rsidRPr="025D7279">
        <w:rPr>
          <w:rFonts w:ascii="Arial" w:hAnsi="Arial"/>
          <w:sz w:val="22"/>
          <w:szCs w:val="22"/>
        </w:rPr>
        <w:t xml:space="preserve"> </w:t>
      </w:r>
      <w:r w:rsidR="4272F55B" w:rsidRPr="4272F55B">
        <w:rPr>
          <w:rFonts w:ascii="Arial" w:hAnsi="Arial"/>
          <w:sz w:val="22"/>
          <w:szCs w:val="22"/>
        </w:rPr>
        <w:t xml:space="preserve">users could </w:t>
      </w:r>
      <w:r w:rsidR="1E694273" w:rsidRPr="1E694273">
        <w:rPr>
          <w:rFonts w:ascii="Arial" w:hAnsi="Arial"/>
          <w:sz w:val="22"/>
          <w:szCs w:val="22"/>
        </w:rPr>
        <w:t xml:space="preserve">use one </w:t>
      </w:r>
      <w:r w:rsidR="5D78932E" w:rsidRPr="5D78932E">
        <w:rPr>
          <w:rFonts w:ascii="Arial" w:hAnsi="Arial"/>
          <w:sz w:val="22"/>
          <w:szCs w:val="22"/>
        </w:rPr>
        <w:t xml:space="preserve">flash drive, so </w:t>
      </w:r>
      <w:r w:rsidR="46B991D2" w:rsidRPr="46B991D2">
        <w:rPr>
          <w:rFonts w:ascii="Arial" w:hAnsi="Arial"/>
          <w:sz w:val="22"/>
          <w:szCs w:val="22"/>
        </w:rPr>
        <w:t xml:space="preserve">companies can </w:t>
      </w:r>
      <w:r w:rsidR="2821A2EB" w:rsidRPr="2821A2EB">
        <w:rPr>
          <w:rFonts w:ascii="Arial" w:hAnsi="Arial"/>
          <w:sz w:val="22"/>
          <w:szCs w:val="22"/>
        </w:rPr>
        <w:t xml:space="preserve">buy </w:t>
      </w:r>
      <w:r w:rsidR="00164488">
        <w:rPr>
          <w:rFonts w:ascii="Arial" w:hAnsi="Arial"/>
          <w:sz w:val="22"/>
          <w:szCs w:val="22"/>
        </w:rPr>
        <w:t>one</w:t>
      </w:r>
      <w:r w:rsidR="46B991D2" w:rsidRPr="46B991D2">
        <w:rPr>
          <w:rFonts w:ascii="Arial" w:hAnsi="Arial"/>
          <w:sz w:val="22"/>
          <w:szCs w:val="22"/>
        </w:rPr>
        <w:t xml:space="preserve"> flash </w:t>
      </w:r>
      <w:r w:rsidR="2AD51628" w:rsidRPr="2AD51628">
        <w:rPr>
          <w:rFonts w:ascii="Arial" w:hAnsi="Arial"/>
          <w:sz w:val="22"/>
          <w:szCs w:val="22"/>
        </w:rPr>
        <w:t xml:space="preserve">drive for </w:t>
      </w:r>
      <w:r w:rsidR="00164488">
        <w:rPr>
          <w:rFonts w:ascii="Arial" w:hAnsi="Arial"/>
          <w:sz w:val="22"/>
          <w:szCs w:val="22"/>
        </w:rPr>
        <w:t xml:space="preserve">four </w:t>
      </w:r>
      <w:r w:rsidR="2389629B" w:rsidRPr="2389629B">
        <w:rPr>
          <w:rFonts w:ascii="Arial" w:hAnsi="Arial"/>
          <w:sz w:val="22"/>
          <w:szCs w:val="22"/>
        </w:rPr>
        <w:t xml:space="preserve">different </w:t>
      </w:r>
      <w:r w:rsidR="32FA013E" w:rsidRPr="32FA013E">
        <w:rPr>
          <w:rFonts w:ascii="Arial" w:hAnsi="Arial"/>
          <w:sz w:val="22"/>
          <w:szCs w:val="22"/>
        </w:rPr>
        <w:t xml:space="preserve">employees, given that they </w:t>
      </w:r>
      <w:r w:rsidR="2EEDE8E0" w:rsidRPr="2EEDE8E0">
        <w:rPr>
          <w:rFonts w:ascii="Arial" w:hAnsi="Arial"/>
          <w:sz w:val="22"/>
          <w:szCs w:val="22"/>
        </w:rPr>
        <w:t xml:space="preserve">won’t </w:t>
      </w:r>
      <w:r w:rsidR="3F53820B" w:rsidRPr="3F53820B">
        <w:rPr>
          <w:rFonts w:ascii="Arial" w:hAnsi="Arial"/>
          <w:sz w:val="22"/>
          <w:szCs w:val="22"/>
        </w:rPr>
        <w:t xml:space="preserve">all be </w:t>
      </w:r>
      <w:r w:rsidR="2EEDE8E0" w:rsidRPr="2EEDE8E0">
        <w:rPr>
          <w:rFonts w:ascii="Arial" w:hAnsi="Arial"/>
          <w:sz w:val="22"/>
          <w:szCs w:val="22"/>
        </w:rPr>
        <w:t xml:space="preserve">using it </w:t>
      </w:r>
      <w:r w:rsidR="55F09F2A" w:rsidRPr="55F09F2A">
        <w:rPr>
          <w:rFonts w:ascii="Arial" w:hAnsi="Arial"/>
          <w:sz w:val="22"/>
          <w:szCs w:val="22"/>
        </w:rPr>
        <w:t>at the same time.</w:t>
      </w:r>
      <w:r w:rsidR="6BC9F7A7" w:rsidRPr="6BC9F7A7">
        <w:rPr>
          <w:rFonts w:ascii="Arial" w:hAnsi="Arial"/>
          <w:sz w:val="22"/>
          <w:szCs w:val="22"/>
        </w:rPr>
        <w:t xml:space="preserve"> </w:t>
      </w:r>
      <w:r w:rsidR="3205D51C" w:rsidRPr="3205D51C">
        <w:rPr>
          <w:rFonts w:ascii="Arial" w:hAnsi="Arial"/>
          <w:sz w:val="22"/>
          <w:szCs w:val="22"/>
        </w:rPr>
        <w:t xml:space="preserve">This might happen if </w:t>
      </w:r>
      <w:r w:rsidR="2842D159" w:rsidRPr="2842D159">
        <w:rPr>
          <w:rFonts w:ascii="Arial" w:hAnsi="Arial"/>
          <w:sz w:val="22"/>
          <w:szCs w:val="22"/>
        </w:rPr>
        <w:t xml:space="preserve">the company has </w:t>
      </w:r>
      <w:r w:rsidR="30A0543E" w:rsidRPr="30A0543E">
        <w:rPr>
          <w:rFonts w:ascii="Arial" w:hAnsi="Arial"/>
          <w:sz w:val="22"/>
          <w:szCs w:val="22"/>
        </w:rPr>
        <w:t xml:space="preserve">employees on </w:t>
      </w:r>
      <w:r w:rsidR="24315A86" w:rsidRPr="24315A86">
        <w:rPr>
          <w:rFonts w:ascii="Arial" w:hAnsi="Arial"/>
          <w:sz w:val="22"/>
          <w:szCs w:val="22"/>
        </w:rPr>
        <w:t>different shifts.</w:t>
      </w:r>
    </w:p>
    <w:p w14:paraId="44A61F1D" w14:textId="16DE63C7" w:rsidR="005149D3" w:rsidRPr="00011E25" w:rsidRDefault="005149D3" w:rsidP="009F0F89">
      <w:pPr>
        <w:jc w:val="both"/>
        <w:rPr>
          <w:sz w:val="22"/>
          <w:szCs w:val="22"/>
        </w:rPr>
      </w:pPr>
    </w:p>
    <w:p w14:paraId="0EAF460A" w14:textId="57E55999" w:rsidR="00746B0C" w:rsidRPr="006A042E" w:rsidRDefault="006A042E" w:rsidP="006A042E">
      <w:pPr>
        <w:pStyle w:val="ListParagraph"/>
        <w:numPr>
          <w:ilvl w:val="0"/>
          <w:numId w:val="2"/>
        </w:numPr>
        <w:rPr>
          <w:sz w:val="22"/>
          <w:szCs w:val="22"/>
        </w:rPr>
      </w:pPr>
      <w:r w:rsidRPr="006A042E">
        <w:rPr>
          <w:sz w:val="22"/>
          <w:szCs w:val="22"/>
        </w:rPr>
        <w:t>Describe the ap</w:t>
      </w:r>
      <w:r>
        <w:rPr>
          <w:sz w:val="22"/>
          <w:szCs w:val="22"/>
        </w:rPr>
        <w:t>propriate engineering standards</w:t>
      </w:r>
      <w:r w:rsidRPr="006A042E">
        <w:rPr>
          <w:sz w:val="22"/>
          <w:szCs w:val="22"/>
        </w:rPr>
        <w:t xml:space="preserve"> incorporated into the creation of your product.</w:t>
      </w:r>
      <w:r w:rsidR="00746B0C" w:rsidRPr="006A042E">
        <w:rPr>
          <w:sz w:val="22"/>
          <w:szCs w:val="22"/>
        </w:rPr>
        <w:br/>
      </w:r>
      <w:r w:rsidR="00746B0C" w:rsidRPr="006A042E">
        <w:rPr>
          <w:sz w:val="22"/>
          <w:szCs w:val="22"/>
        </w:rPr>
        <w:br/>
      </w:r>
      <w:r w:rsidR="005963EE" w:rsidRPr="00E64F08">
        <w:rPr>
          <w:sz w:val="22"/>
          <w:szCs w:val="22"/>
        </w:rPr>
        <w:t xml:space="preserve">The main standards used in this project are the communication protocols </w:t>
      </w:r>
      <w:r w:rsidR="00071E91" w:rsidRPr="00E64F08">
        <w:rPr>
          <w:sz w:val="22"/>
          <w:szCs w:val="22"/>
        </w:rPr>
        <w:t>implemented to interface external components with the microcontroller including USB</w:t>
      </w:r>
      <w:r w:rsidR="0025192A">
        <w:rPr>
          <w:sz w:val="22"/>
          <w:szCs w:val="22"/>
        </w:rPr>
        <w:t xml:space="preserve"> 2.0</w:t>
      </w:r>
      <w:r w:rsidR="00071E91" w:rsidRPr="00E64F08">
        <w:rPr>
          <w:sz w:val="22"/>
          <w:szCs w:val="22"/>
        </w:rPr>
        <w:t>, SPI, and UART.</w:t>
      </w:r>
      <w:r w:rsidR="003D4A57" w:rsidRPr="00E64F08">
        <w:rPr>
          <w:sz w:val="22"/>
          <w:szCs w:val="22"/>
        </w:rPr>
        <w:t xml:space="preserve"> Other followed conventions include using</w:t>
      </w:r>
      <w:r w:rsidR="0026219C">
        <w:rPr>
          <w:sz w:val="22"/>
          <w:szCs w:val="22"/>
        </w:rPr>
        <w:t xml:space="preserve"> IEE</w:t>
      </w:r>
      <w:r w:rsidR="00D61022">
        <w:rPr>
          <w:sz w:val="22"/>
          <w:szCs w:val="22"/>
        </w:rPr>
        <w:t>E 1185</w:t>
      </w:r>
      <w:r w:rsidR="003C7434">
        <w:rPr>
          <w:sz w:val="22"/>
          <w:szCs w:val="22"/>
        </w:rPr>
        <w:t xml:space="preserve"> standard</w:t>
      </w:r>
      <w:r w:rsidR="003D4A57" w:rsidRPr="00E64F08">
        <w:rPr>
          <w:sz w:val="22"/>
          <w:szCs w:val="22"/>
        </w:rPr>
        <w:t xml:space="preserve"> ESD </w:t>
      </w:r>
      <w:r w:rsidR="00E64F08" w:rsidRPr="00E64F08">
        <w:rPr>
          <w:sz w:val="22"/>
          <w:szCs w:val="22"/>
        </w:rPr>
        <w:t xml:space="preserve">protection for components that may interact with human input as well as other rules set for PCB design involving ERC and JLC PCB dimension constraints. </w:t>
      </w:r>
      <w:r w:rsidR="00071E91" w:rsidRPr="00E64F08">
        <w:rPr>
          <w:sz w:val="22"/>
          <w:szCs w:val="22"/>
        </w:rPr>
        <w:t xml:space="preserve"> </w:t>
      </w:r>
      <w:r w:rsidR="00746B0C" w:rsidRPr="006A042E">
        <w:rPr>
          <w:sz w:val="22"/>
          <w:szCs w:val="22"/>
        </w:rPr>
        <w:br/>
      </w:r>
    </w:p>
    <w:p w14:paraId="7601A740" w14:textId="02B63530" w:rsidR="006A042E" w:rsidRPr="006A042E" w:rsidRDefault="006A042E" w:rsidP="006A042E">
      <w:pPr>
        <w:pStyle w:val="ListParagraph"/>
        <w:numPr>
          <w:ilvl w:val="0"/>
          <w:numId w:val="2"/>
        </w:numPr>
        <w:rPr>
          <w:sz w:val="22"/>
          <w:szCs w:val="22"/>
        </w:rPr>
      </w:pPr>
      <w:r w:rsidRPr="006A042E">
        <w:rPr>
          <w:sz w:val="22"/>
          <w:szCs w:val="22"/>
        </w:rPr>
        <w:t>Describe the final status of your product.</w:t>
      </w:r>
    </w:p>
    <w:p w14:paraId="2C8A595B" w14:textId="441508DC" w:rsidR="009F2DA3" w:rsidRPr="006A042E" w:rsidRDefault="009F2DA3" w:rsidP="006A042E">
      <w:pPr>
        <w:pStyle w:val="ListParagraph"/>
        <w:ind w:left="432"/>
        <w:jc w:val="both"/>
        <w:rPr>
          <w:sz w:val="22"/>
          <w:szCs w:val="22"/>
        </w:rPr>
      </w:pPr>
    </w:p>
    <w:p w14:paraId="37F4D9EB" w14:textId="04D5F000" w:rsidR="006A042E" w:rsidRPr="0069031D" w:rsidRDefault="004C51A6" w:rsidP="006A042E">
      <w:pPr>
        <w:ind w:left="432"/>
        <w:jc w:val="both"/>
        <w:rPr>
          <w:rFonts w:cs="Arial"/>
          <w:sz w:val="22"/>
          <w:szCs w:val="22"/>
        </w:rPr>
      </w:pPr>
      <w:r>
        <w:rPr>
          <w:rFonts w:cs="Arial"/>
          <w:sz w:val="22"/>
          <w:szCs w:val="22"/>
        </w:rPr>
        <w:t xml:space="preserve">The </w:t>
      </w:r>
      <w:r w:rsidR="00093622">
        <w:rPr>
          <w:rFonts w:cs="Arial"/>
          <w:sz w:val="22"/>
          <w:szCs w:val="22"/>
        </w:rPr>
        <w:t>product</w:t>
      </w:r>
      <w:r w:rsidR="00A63CF6">
        <w:rPr>
          <w:rFonts w:cs="Arial"/>
          <w:sz w:val="22"/>
          <w:szCs w:val="22"/>
        </w:rPr>
        <w:t xml:space="preserve"> </w:t>
      </w:r>
      <w:r w:rsidR="00A23141">
        <w:rPr>
          <w:rFonts w:cs="Arial"/>
          <w:sz w:val="22"/>
          <w:szCs w:val="22"/>
        </w:rPr>
        <w:t xml:space="preserve">can </w:t>
      </w:r>
      <w:r w:rsidR="007D4853">
        <w:rPr>
          <w:rFonts w:cs="Arial"/>
          <w:sz w:val="22"/>
          <w:szCs w:val="22"/>
        </w:rPr>
        <w:t>transition between user select, rece</w:t>
      </w:r>
      <w:r w:rsidR="004C34CF">
        <w:rPr>
          <w:rFonts w:cs="Arial"/>
          <w:sz w:val="22"/>
          <w:szCs w:val="22"/>
        </w:rPr>
        <w:t>iving password, unlock, change fingerprint/pin, and locking states via the keypad input</w:t>
      </w:r>
      <w:r w:rsidR="009B1903">
        <w:rPr>
          <w:rFonts w:cs="Arial"/>
          <w:sz w:val="22"/>
          <w:szCs w:val="22"/>
        </w:rPr>
        <w:t xml:space="preserve">. </w:t>
      </w:r>
      <w:r w:rsidR="00752B47">
        <w:rPr>
          <w:rFonts w:cs="Arial"/>
          <w:sz w:val="22"/>
          <w:szCs w:val="22"/>
        </w:rPr>
        <w:t xml:space="preserve">While this functionality also works with the fingerprint sensor, it does not work the same </w:t>
      </w:r>
      <w:r w:rsidR="00025B3B">
        <w:rPr>
          <w:rFonts w:cs="Arial"/>
          <w:sz w:val="22"/>
          <w:szCs w:val="22"/>
        </w:rPr>
        <w:t>within the packaging</w:t>
      </w:r>
      <w:r w:rsidR="000C499F">
        <w:rPr>
          <w:rFonts w:cs="Arial"/>
          <w:sz w:val="22"/>
          <w:szCs w:val="22"/>
        </w:rPr>
        <w:t xml:space="preserve">, making the functionality irrelevant in this context. </w:t>
      </w:r>
      <w:r w:rsidR="00E5734C">
        <w:rPr>
          <w:rFonts w:cs="Arial"/>
          <w:sz w:val="22"/>
          <w:szCs w:val="22"/>
        </w:rPr>
        <w:t xml:space="preserve">The product can display the states transitioning and provide information upon what input to provide to the product to </w:t>
      </w:r>
      <w:r w:rsidR="00383725">
        <w:rPr>
          <w:rFonts w:cs="Arial"/>
          <w:sz w:val="22"/>
          <w:szCs w:val="22"/>
        </w:rPr>
        <w:t>change states and access data</w:t>
      </w:r>
      <w:r w:rsidR="006E261F">
        <w:rPr>
          <w:rFonts w:cs="Arial"/>
          <w:sz w:val="22"/>
          <w:szCs w:val="22"/>
        </w:rPr>
        <w:t xml:space="preserve"> using the LCD </w:t>
      </w:r>
      <w:r w:rsidR="00276A6C">
        <w:rPr>
          <w:rFonts w:cs="Arial"/>
          <w:sz w:val="22"/>
          <w:szCs w:val="22"/>
        </w:rPr>
        <w:t xml:space="preserve">as a heads-up display (HUD). </w:t>
      </w:r>
      <w:r w:rsidR="0014666B">
        <w:rPr>
          <w:rFonts w:cs="Arial"/>
          <w:sz w:val="22"/>
          <w:szCs w:val="22"/>
        </w:rPr>
        <w:t xml:space="preserve">The </w:t>
      </w:r>
      <w:r w:rsidR="00E5734C">
        <w:rPr>
          <w:rFonts w:cs="Arial"/>
          <w:sz w:val="22"/>
          <w:szCs w:val="22"/>
        </w:rPr>
        <w:t>product</w:t>
      </w:r>
      <w:r w:rsidR="0014666B">
        <w:rPr>
          <w:rFonts w:cs="Arial"/>
          <w:sz w:val="22"/>
          <w:szCs w:val="22"/>
        </w:rPr>
        <w:t xml:space="preserve"> can interface with a host computer over USB and </w:t>
      </w:r>
      <w:r w:rsidR="005A5A23">
        <w:rPr>
          <w:rFonts w:cs="Arial"/>
          <w:sz w:val="22"/>
          <w:szCs w:val="22"/>
        </w:rPr>
        <w:t xml:space="preserve">connect to </w:t>
      </w:r>
      <w:r w:rsidR="00D97CC5">
        <w:rPr>
          <w:rFonts w:cs="Arial"/>
          <w:sz w:val="22"/>
          <w:szCs w:val="22"/>
        </w:rPr>
        <w:t xml:space="preserve">the </w:t>
      </w:r>
      <w:r w:rsidR="005A5A23">
        <w:rPr>
          <w:rFonts w:cs="Arial"/>
          <w:sz w:val="22"/>
          <w:szCs w:val="22"/>
        </w:rPr>
        <w:t>computer</w:t>
      </w:r>
      <w:r w:rsidR="00D97CC5">
        <w:rPr>
          <w:rFonts w:cs="Arial"/>
          <w:sz w:val="22"/>
          <w:szCs w:val="22"/>
        </w:rPr>
        <w:t xml:space="preserve"> </w:t>
      </w:r>
      <w:r w:rsidR="002158AD">
        <w:rPr>
          <w:rFonts w:cs="Arial"/>
          <w:sz w:val="22"/>
          <w:szCs w:val="22"/>
        </w:rPr>
        <w:t xml:space="preserve">upon transition into the unlocked state and </w:t>
      </w:r>
      <w:r w:rsidR="005A5A23">
        <w:rPr>
          <w:rFonts w:cs="Arial"/>
          <w:sz w:val="22"/>
          <w:szCs w:val="22"/>
        </w:rPr>
        <w:t xml:space="preserve">remove the device from </w:t>
      </w:r>
      <w:r w:rsidR="000151BF">
        <w:rPr>
          <w:rFonts w:cs="Arial"/>
          <w:sz w:val="22"/>
          <w:szCs w:val="22"/>
        </w:rPr>
        <w:t xml:space="preserve">the device list of the computer upon locking. In the unlocked state, the </w:t>
      </w:r>
      <w:r w:rsidR="00E5734C">
        <w:rPr>
          <w:rFonts w:cs="Arial"/>
          <w:sz w:val="22"/>
          <w:szCs w:val="22"/>
        </w:rPr>
        <w:t>product</w:t>
      </w:r>
      <w:r w:rsidR="000151BF">
        <w:rPr>
          <w:rFonts w:cs="Arial"/>
          <w:sz w:val="22"/>
          <w:szCs w:val="22"/>
        </w:rPr>
        <w:t xml:space="preserve"> can display the data stored in the flash IC corresponding to the user </w:t>
      </w:r>
      <w:r w:rsidR="000C5D20">
        <w:rPr>
          <w:rFonts w:cs="Arial"/>
          <w:sz w:val="22"/>
          <w:szCs w:val="22"/>
        </w:rPr>
        <w:t xml:space="preserve">in the computer </w:t>
      </w:r>
      <w:r w:rsidR="00E5734C">
        <w:rPr>
          <w:rFonts w:cs="Arial"/>
          <w:sz w:val="22"/>
          <w:szCs w:val="22"/>
        </w:rPr>
        <w:t xml:space="preserve">via USB. </w:t>
      </w:r>
    </w:p>
    <w:p w14:paraId="6059D548" w14:textId="77777777" w:rsidR="006A042E" w:rsidRPr="00011E25" w:rsidRDefault="006A042E" w:rsidP="006A042E">
      <w:pPr>
        <w:jc w:val="both"/>
        <w:rPr>
          <w:color w:val="FF0000"/>
          <w:sz w:val="22"/>
          <w:szCs w:val="22"/>
        </w:rPr>
      </w:pPr>
    </w:p>
    <w:p w14:paraId="71580A16" w14:textId="5FC32A93" w:rsidR="006A042E" w:rsidRDefault="006A042E" w:rsidP="006A042E">
      <w:pPr>
        <w:numPr>
          <w:ilvl w:val="0"/>
          <w:numId w:val="2"/>
        </w:numPr>
        <w:jc w:val="both"/>
        <w:rPr>
          <w:sz w:val="22"/>
          <w:szCs w:val="22"/>
        </w:rPr>
      </w:pPr>
      <w:r w:rsidRPr="006A042E">
        <w:rPr>
          <w:sz w:val="22"/>
          <w:szCs w:val="22"/>
        </w:rPr>
        <w:t>Describe the makeup of your project team and how you were organized to establish goals, plan tasks, and meet the objectives of this project</w:t>
      </w:r>
      <w:r>
        <w:rPr>
          <w:sz w:val="22"/>
          <w:szCs w:val="22"/>
        </w:rPr>
        <w:t>.</w:t>
      </w:r>
    </w:p>
    <w:p w14:paraId="5987F383" w14:textId="4B59CD1D" w:rsidR="006A042E" w:rsidRDefault="006A042E" w:rsidP="006A042E">
      <w:pPr>
        <w:ind w:left="432"/>
        <w:jc w:val="both"/>
        <w:rPr>
          <w:sz w:val="22"/>
          <w:szCs w:val="22"/>
        </w:rPr>
      </w:pPr>
    </w:p>
    <w:p w14:paraId="43449A1C" w14:textId="4E7748F5" w:rsidR="006A042E" w:rsidRDefault="0069087B" w:rsidP="00B35248">
      <w:pPr>
        <w:ind w:left="432"/>
        <w:jc w:val="both"/>
        <w:rPr>
          <w:sz w:val="22"/>
          <w:szCs w:val="22"/>
        </w:rPr>
      </w:pPr>
      <w:r>
        <w:rPr>
          <w:sz w:val="22"/>
          <w:szCs w:val="22"/>
        </w:rPr>
        <w:t xml:space="preserve">Although each team member took similar ECE courses prior to the senior design course, there were new tasks that required learning and interest such as soldering, CAD (for casing), and PCB design. Joshua was interested in the mechanical tasks of the project, so he primarily did the CAD. Stanley, Brandon, and Abhijay each prototype approximately 1-2 external devices </w:t>
      </w:r>
      <w:proofErr w:type="spellStart"/>
      <w:r>
        <w:rPr>
          <w:sz w:val="22"/>
          <w:szCs w:val="22"/>
        </w:rPr>
        <w:t>ie</w:t>
      </w:r>
      <w:proofErr w:type="spellEnd"/>
      <w:r>
        <w:rPr>
          <w:sz w:val="22"/>
          <w:szCs w:val="22"/>
        </w:rPr>
        <w:t xml:space="preserve">. LCD, fingerprint sensor, flash ICs, and keypad due to their experience in working with these devices.  Although Stanley was the most experienced in PCB design, Abhijay took a keen interest in it and therefore was the main contributor to this task. </w:t>
      </w:r>
      <w:r>
        <w:rPr>
          <w:sz w:val="22"/>
          <w:szCs w:val="22"/>
        </w:rPr>
        <w:t xml:space="preserve"> </w:t>
      </w:r>
      <w:r w:rsidR="008C18D7">
        <w:rPr>
          <w:sz w:val="22"/>
          <w:szCs w:val="22"/>
        </w:rPr>
        <w:t>Abhijay often helped set goals, by highlighting the major blockers of the project that needed to be addressed and helped organize meetings. He also got more people to work on the major issues being faced.</w:t>
      </w:r>
      <w:r w:rsidR="003B2BD9">
        <w:rPr>
          <w:sz w:val="22"/>
          <w:szCs w:val="22"/>
        </w:rPr>
        <w:t xml:space="preserve"> </w:t>
      </w:r>
      <w:r w:rsidR="005B5257" w:rsidRPr="00650E8B">
        <w:rPr>
          <w:sz w:val="22"/>
          <w:szCs w:val="22"/>
        </w:rPr>
        <w:t xml:space="preserve">Each team member worked on tasks based on skillset and </w:t>
      </w:r>
      <w:r w:rsidR="00650E8B" w:rsidRPr="00650E8B">
        <w:rPr>
          <w:sz w:val="22"/>
          <w:szCs w:val="22"/>
        </w:rPr>
        <w:t>interests.</w:t>
      </w:r>
      <w:r w:rsidR="003B2BD9">
        <w:rPr>
          <w:sz w:val="22"/>
          <w:szCs w:val="22"/>
        </w:rPr>
        <w:t xml:space="preserve"> These tasks were then individually planned on how to approach them, </w:t>
      </w:r>
      <w:r w:rsidR="00CA4EA0">
        <w:rPr>
          <w:sz w:val="22"/>
          <w:szCs w:val="22"/>
        </w:rPr>
        <w:t xml:space="preserve">with input from teammates and </w:t>
      </w:r>
      <w:r>
        <w:rPr>
          <w:sz w:val="22"/>
          <w:szCs w:val="22"/>
        </w:rPr>
        <w:t>check-ins</w:t>
      </w:r>
      <w:r w:rsidR="00CA4EA0">
        <w:rPr>
          <w:sz w:val="22"/>
          <w:szCs w:val="22"/>
        </w:rPr>
        <w:t xml:space="preserve"> with other teammates to ensure everyone got their tasks done on a timely manner.</w:t>
      </w:r>
      <w:r w:rsidR="00650E8B" w:rsidRPr="00650E8B">
        <w:rPr>
          <w:sz w:val="22"/>
          <w:szCs w:val="22"/>
        </w:rPr>
        <w:t xml:space="preserve"> </w:t>
      </w:r>
      <w:r>
        <w:rPr>
          <w:sz w:val="22"/>
          <w:szCs w:val="22"/>
        </w:rPr>
        <w:t>Near deadlines, the whole team got together to work on the project and aid others</w:t>
      </w:r>
      <w:r w:rsidR="00B35248">
        <w:rPr>
          <w:sz w:val="22"/>
          <w:szCs w:val="22"/>
        </w:rPr>
        <w:t xml:space="preserve"> in them</w:t>
      </w:r>
      <w:r>
        <w:rPr>
          <w:sz w:val="22"/>
          <w:szCs w:val="22"/>
        </w:rPr>
        <w:t xml:space="preserve"> to meet those deadlines</w:t>
      </w:r>
      <w:r w:rsidR="00B35248">
        <w:rPr>
          <w:sz w:val="22"/>
          <w:szCs w:val="22"/>
        </w:rPr>
        <w:t>. Around a week before every deadline, Abhijay announced the deadline to ensure that everyone knew and was ready for it.</w:t>
      </w:r>
    </w:p>
    <w:p w14:paraId="0AD2F38F" w14:textId="632D6A37" w:rsidR="00B35248" w:rsidRPr="00B35248" w:rsidRDefault="00B35248" w:rsidP="00B35248">
      <w:pPr>
        <w:ind w:left="432"/>
        <w:jc w:val="both"/>
        <w:rPr>
          <w:sz w:val="22"/>
          <w:szCs w:val="22"/>
        </w:rPr>
      </w:pPr>
    </w:p>
    <w:p w14:paraId="55983F1F" w14:textId="141B9881" w:rsidR="006A042E" w:rsidRPr="00D62DA9" w:rsidRDefault="006A042E" w:rsidP="00D62DA9">
      <w:pPr>
        <w:pStyle w:val="ListParagraph"/>
        <w:numPr>
          <w:ilvl w:val="0"/>
          <w:numId w:val="2"/>
        </w:numPr>
        <w:rPr>
          <w:sz w:val="22"/>
          <w:szCs w:val="22"/>
        </w:rPr>
      </w:pPr>
      <w:r w:rsidRPr="006A042E">
        <w:rPr>
          <w:sz w:val="22"/>
          <w:szCs w:val="22"/>
        </w:rPr>
        <w:t>Did your project require the production of any written documentation other than this document (i.e., manuals, educational materials, etc.)? If so, describe the types, compositi</w:t>
      </w:r>
      <w:r>
        <w:rPr>
          <w:sz w:val="22"/>
          <w:szCs w:val="22"/>
        </w:rPr>
        <w:t>on, and nature of the audiences</w:t>
      </w:r>
      <w:r w:rsidRPr="006A042E">
        <w:rPr>
          <w:sz w:val="22"/>
          <w:szCs w:val="22"/>
        </w:rPr>
        <w:t xml:space="preserve"> for whom these materials were intended.</w:t>
      </w:r>
    </w:p>
    <w:p w14:paraId="56EB247A" w14:textId="5790347E" w:rsidR="7879C750" w:rsidRDefault="0013619D" w:rsidP="008E6D8B">
      <w:pPr>
        <w:pStyle w:val="Heading2"/>
        <w:spacing w:before="240" w:after="240"/>
        <w:ind w:left="432"/>
        <w:rPr>
          <w:rFonts w:ascii="Arial" w:eastAsia="Arial" w:hAnsi="Arial" w:cs="Arial"/>
          <w:sz w:val="22"/>
          <w:szCs w:val="22"/>
        </w:rPr>
      </w:pPr>
      <w:r w:rsidRPr="7387840E">
        <w:rPr>
          <w:rFonts w:ascii="Arial" w:eastAsia="Arial" w:hAnsi="Arial" w:cs="Arial"/>
          <w:sz w:val="22"/>
          <w:szCs w:val="22"/>
        </w:rPr>
        <w:t xml:space="preserve">This project involved the production of several written </w:t>
      </w:r>
      <w:r w:rsidR="00FA5C98">
        <w:rPr>
          <w:rFonts w:ascii="Arial" w:eastAsia="Arial" w:hAnsi="Arial" w:cs="Arial"/>
          <w:sz w:val="22"/>
          <w:szCs w:val="22"/>
        </w:rPr>
        <w:t>documents</w:t>
      </w:r>
      <w:r w:rsidRPr="7387840E">
        <w:rPr>
          <w:rFonts w:ascii="Arial" w:eastAsia="Arial" w:hAnsi="Arial" w:cs="Arial"/>
          <w:sz w:val="22"/>
          <w:szCs w:val="22"/>
        </w:rPr>
        <w:t xml:space="preserve"> other than this document</w:t>
      </w:r>
      <w:r w:rsidR="00FA5C98">
        <w:rPr>
          <w:rFonts w:ascii="Arial" w:eastAsia="Arial" w:hAnsi="Arial" w:cs="Arial"/>
          <w:sz w:val="22"/>
          <w:szCs w:val="22"/>
        </w:rPr>
        <w:t>,</w:t>
      </w:r>
      <w:r w:rsidRPr="7387840E">
        <w:rPr>
          <w:rFonts w:ascii="Arial" w:eastAsia="Arial" w:hAnsi="Arial" w:cs="Arial"/>
          <w:sz w:val="22"/>
          <w:szCs w:val="22"/>
        </w:rPr>
        <w:t xml:space="preserve"> including engineering journals and design documents</w:t>
      </w:r>
      <w:r w:rsidR="00C5041E" w:rsidRPr="7387840E">
        <w:rPr>
          <w:rFonts w:ascii="Arial" w:eastAsia="Arial" w:hAnsi="Arial" w:cs="Arial"/>
          <w:sz w:val="22"/>
          <w:szCs w:val="22"/>
        </w:rPr>
        <w:t xml:space="preserve">. The engineering journals include the thoughts, progress, and achievements of each team member’s individual work. </w:t>
      </w:r>
      <w:r w:rsidR="7112CE9F" w:rsidRPr="7387840E">
        <w:rPr>
          <w:rFonts w:ascii="Arial" w:eastAsia="Arial" w:hAnsi="Arial" w:cs="Arial"/>
          <w:sz w:val="22"/>
          <w:szCs w:val="22"/>
        </w:rPr>
        <w:t>The engineering journals were mostly for internal use within the team</w:t>
      </w:r>
      <w:r w:rsidR="0007537A">
        <w:rPr>
          <w:rFonts w:ascii="Arial" w:eastAsia="Arial" w:hAnsi="Arial" w:cs="Arial"/>
          <w:sz w:val="22"/>
          <w:szCs w:val="22"/>
        </w:rPr>
        <w:t>, and</w:t>
      </w:r>
      <w:r w:rsidR="7112CE9F" w:rsidRPr="7387840E">
        <w:rPr>
          <w:rFonts w:ascii="Arial" w:eastAsia="Arial" w:hAnsi="Arial" w:cs="Arial"/>
          <w:sz w:val="22"/>
          <w:szCs w:val="22"/>
        </w:rPr>
        <w:t xml:space="preserve"> tracked each team member's progress, ideas, problems we ran into, and what we achieved throughout the project. These journals were more reflective, helping us keep track of individual </w:t>
      </w:r>
      <w:r w:rsidR="7112CE9F" w:rsidRPr="7387840E">
        <w:rPr>
          <w:rFonts w:ascii="Arial" w:eastAsia="Arial" w:hAnsi="Arial" w:cs="Arial"/>
          <w:sz w:val="22"/>
          <w:szCs w:val="22"/>
        </w:rPr>
        <w:lastRenderedPageBreak/>
        <w:t xml:space="preserve">contributions and decisions made, </w:t>
      </w:r>
      <w:r w:rsidR="00761320" w:rsidRPr="7387840E">
        <w:rPr>
          <w:rFonts w:ascii="Arial" w:eastAsia="Arial" w:hAnsi="Arial" w:cs="Arial"/>
          <w:sz w:val="22"/>
          <w:szCs w:val="22"/>
        </w:rPr>
        <w:t>and</w:t>
      </w:r>
      <w:r w:rsidR="7112CE9F" w:rsidRPr="7387840E">
        <w:rPr>
          <w:rFonts w:ascii="Arial" w:eastAsia="Arial" w:hAnsi="Arial" w:cs="Arial"/>
          <w:sz w:val="22"/>
          <w:szCs w:val="22"/>
        </w:rPr>
        <w:t xml:space="preserve"> improving communication within the team. The audience for these journals was mainly team members </w:t>
      </w:r>
      <w:r w:rsidR="00761320" w:rsidRPr="7387840E">
        <w:rPr>
          <w:rFonts w:ascii="Arial" w:eastAsia="Arial" w:hAnsi="Arial" w:cs="Arial"/>
          <w:sz w:val="22"/>
          <w:szCs w:val="22"/>
        </w:rPr>
        <w:t>and</w:t>
      </w:r>
      <w:r w:rsidR="7112CE9F" w:rsidRPr="7387840E">
        <w:rPr>
          <w:rFonts w:ascii="Arial" w:eastAsia="Arial" w:hAnsi="Arial" w:cs="Arial"/>
          <w:sz w:val="22"/>
          <w:szCs w:val="22"/>
        </w:rPr>
        <w:t xml:space="preserve"> our teaching assistants and faculty advisors. We were instructed to document our progress in </w:t>
      </w:r>
      <w:r w:rsidR="00761320" w:rsidRPr="7387840E">
        <w:rPr>
          <w:rFonts w:ascii="Arial" w:eastAsia="Arial" w:hAnsi="Arial" w:cs="Arial"/>
          <w:sz w:val="22"/>
          <w:szCs w:val="22"/>
        </w:rPr>
        <w:t>such a way</w:t>
      </w:r>
      <w:r w:rsidR="7112CE9F" w:rsidRPr="7387840E">
        <w:rPr>
          <w:rFonts w:ascii="Arial" w:eastAsia="Arial" w:hAnsi="Arial" w:cs="Arial"/>
          <w:sz w:val="22"/>
          <w:szCs w:val="22"/>
        </w:rPr>
        <w:t xml:space="preserve"> that someone could easily follow along and understand our steps.</w:t>
      </w:r>
      <w:r w:rsidR="43782EAB" w:rsidRPr="7387840E">
        <w:rPr>
          <w:rFonts w:ascii="Arial" w:eastAsia="Arial" w:hAnsi="Arial" w:cs="Arial"/>
          <w:sz w:val="22"/>
          <w:szCs w:val="22"/>
        </w:rPr>
        <w:t xml:space="preserve"> </w:t>
      </w:r>
      <w:r w:rsidR="00777490" w:rsidRPr="7387840E">
        <w:rPr>
          <w:rFonts w:ascii="Arial" w:eastAsia="Arial" w:hAnsi="Arial" w:cs="Arial"/>
          <w:sz w:val="22"/>
          <w:szCs w:val="22"/>
        </w:rPr>
        <w:t xml:space="preserve">The design documents include the planning of the various systems of the project including software and hardware, as well </w:t>
      </w:r>
      <w:r w:rsidR="00C432CD" w:rsidRPr="7387840E">
        <w:rPr>
          <w:rFonts w:ascii="Arial" w:eastAsia="Arial" w:hAnsi="Arial" w:cs="Arial"/>
          <w:sz w:val="22"/>
          <w:szCs w:val="22"/>
        </w:rPr>
        <w:t>as analysis on the comparison between design components.</w:t>
      </w:r>
      <w:r w:rsidR="44BF1886" w:rsidRPr="7387840E">
        <w:rPr>
          <w:rFonts w:ascii="Arial" w:eastAsia="Arial" w:hAnsi="Arial" w:cs="Arial"/>
          <w:sz w:val="22"/>
          <w:szCs w:val="22"/>
        </w:rPr>
        <w:t xml:space="preserve"> </w:t>
      </w:r>
      <w:r w:rsidR="0096465F">
        <w:rPr>
          <w:rFonts w:ascii="Arial" w:eastAsia="Arial" w:hAnsi="Arial" w:cs="Arial"/>
          <w:sz w:val="22"/>
          <w:szCs w:val="22"/>
        </w:rPr>
        <w:t>These documents</w:t>
      </w:r>
      <w:r w:rsidR="7879C750" w:rsidRPr="7387840E">
        <w:rPr>
          <w:rFonts w:ascii="Arial" w:eastAsia="Arial" w:hAnsi="Arial" w:cs="Arial"/>
          <w:sz w:val="22"/>
          <w:szCs w:val="22"/>
        </w:rPr>
        <w:t xml:space="preserve"> were intended for a wider audience, including our team and external reviewers like faculty advisors or professionals in the field. These documents went over the planning, technical specs, and design choices for both the hardware and software aspects of the project. They were more formal and technical, aiming for clarity so that anyone reading them, whether they were familiar with the project or not, could follow the reasoning behind our design decisions. </w:t>
      </w:r>
    </w:p>
    <w:p w14:paraId="1B28D374" w14:textId="77777777" w:rsidR="00777490" w:rsidRPr="00777490" w:rsidRDefault="00777490" w:rsidP="00777490"/>
    <w:p w14:paraId="22C6D75D" w14:textId="5BFE3D2A" w:rsidR="006A042E" w:rsidRPr="006A042E" w:rsidRDefault="006A042E" w:rsidP="006A042E">
      <w:pPr>
        <w:pStyle w:val="ListParagraph"/>
        <w:numPr>
          <w:ilvl w:val="0"/>
          <w:numId w:val="2"/>
        </w:numPr>
        <w:rPr>
          <w:sz w:val="22"/>
          <w:szCs w:val="22"/>
        </w:rPr>
      </w:pPr>
      <w:r w:rsidRPr="006A042E">
        <w:rPr>
          <w:sz w:val="22"/>
          <w:szCs w:val="22"/>
        </w:rPr>
        <w:t>Describe the types, composition, and nature of the audiences in attendance for the final oral design review. Discuss how you prepared for this audience.</w:t>
      </w:r>
    </w:p>
    <w:p w14:paraId="4140D471" w14:textId="77777777" w:rsidR="006A042E" w:rsidRPr="006A042E" w:rsidRDefault="006A042E" w:rsidP="006A042E">
      <w:pPr>
        <w:ind w:left="432"/>
        <w:jc w:val="both"/>
        <w:rPr>
          <w:sz w:val="22"/>
          <w:szCs w:val="22"/>
        </w:rPr>
      </w:pPr>
    </w:p>
    <w:p w14:paraId="6F22BBBB" w14:textId="68A02701" w:rsidR="006A042E" w:rsidRPr="00916EC2" w:rsidRDefault="00E35330" w:rsidP="006A042E">
      <w:pPr>
        <w:pStyle w:val="Heading2"/>
        <w:ind w:left="432"/>
        <w:jc w:val="both"/>
        <w:rPr>
          <w:rFonts w:ascii="Arial" w:hAnsi="Arial"/>
          <w:iCs/>
          <w:sz w:val="22"/>
          <w:szCs w:val="22"/>
        </w:rPr>
      </w:pPr>
      <w:r w:rsidRPr="00916EC2">
        <w:rPr>
          <w:rFonts w:ascii="Arial" w:hAnsi="Arial"/>
          <w:sz w:val="22"/>
          <w:szCs w:val="22"/>
        </w:rPr>
        <w:t xml:space="preserve">In the final oral design review, the main </w:t>
      </w:r>
      <w:r w:rsidR="00916EC2" w:rsidRPr="00916EC2">
        <w:rPr>
          <w:rFonts w:ascii="Arial" w:hAnsi="Arial"/>
          <w:sz w:val="22"/>
          <w:szCs w:val="22"/>
        </w:rPr>
        <w:t>audience</w:t>
      </w:r>
      <w:r w:rsidRPr="00916EC2">
        <w:rPr>
          <w:rFonts w:ascii="Arial" w:hAnsi="Arial"/>
          <w:sz w:val="22"/>
          <w:szCs w:val="22"/>
        </w:rPr>
        <w:t xml:space="preserve"> are student peers and the instructional staff. </w:t>
      </w:r>
      <w:r w:rsidR="00916EC2" w:rsidRPr="00916EC2">
        <w:rPr>
          <w:rFonts w:ascii="Arial" w:hAnsi="Arial"/>
          <w:sz w:val="22"/>
          <w:szCs w:val="22"/>
        </w:rPr>
        <w:t>The student peers are likely interested in seeing the functionality of the design and the process involved since they never conducted weekly check-ins to see the progress of this project throughout the semester. The instructional staff may pose more sophisticated questions as they were involved in seeing how the project progressed over time. To prepare for both audiences, it was key to reflect on the responsibility and achievement of each team member as this is what we will be presenting in addition to the demonstration of the project design.</w:t>
      </w:r>
    </w:p>
    <w:p w14:paraId="2729BBE9" w14:textId="77777777" w:rsidR="006A042E" w:rsidRPr="006A042E" w:rsidRDefault="006A042E" w:rsidP="006A042E"/>
    <w:p w14:paraId="2E136E31" w14:textId="77777777" w:rsidR="006C2E8A" w:rsidRDefault="006C2E8A" w:rsidP="006C2E8A">
      <w:pPr>
        <w:rPr>
          <w:iCs/>
          <w:color w:val="FF0000"/>
          <w:sz w:val="22"/>
          <w:szCs w:val="22"/>
        </w:rPr>
      </w:pPr>
      <w:r>
        <w:rPr>
          <w:iCs/>
          <w:color w:val="FF0000"/>
          <w:sz w:val="22"/>
          <w:szCs w:val="22"/>
        </w:rPr>
        <w:br w:type="page"/>
      </w:r>
    </w:p>
    <w:p w14:paraId="3A771176" w14:textId="77777777" w:rsidR="006C2E8A" w:rsidRDefault="006C2E8A" w:rsidP="006C2E8A">
      <w:pPr>
        <w:pStyle w:val="Heading2"/>
        <w:jc w:val="center"/>
        <w:rPr>
          <w:rFonts w:ascii="Arial" w:hAnsi="Arial"/>
          <w:b/>
          <w:bCs/>
          <w:color w:val="0000FF"/>
          <w:sz w:val="32"/>
        </w:rPr>
      </w:pPr>
      <w:r>
        <w:rPr>
          <w:rFonts w:ascii="Arial" w:hAnsi="Arial"/>
          <w:b/>
          <w:bCs/>
          <w:color w:val="0000FF"/>
          <w:sz w:val="32"/>
        </w:rPr>
        <w:lastRenderedPageBreak/>
        <w:t xml:space="preserve">Purdue ECE Senior Design Semester Report </w:t>
      </w:r>
    </w:p>
    <w:p w14:paraId="04E5B689" w14:textId="6B8841B3" w:rsidR="006C2E8A" w:rsidRDefault="006C2E8A" w:rsidP="006C2E8A">
      <w:pPr>
        <w:pStyle w:val="Heading2"/>
        <w:jc w:val="center"/>
        <w:rPr>
          <w:rFonts w:ascii="Arial" w:hAnsi="Arial"/>
          <w:color w:val="0000FF"/>
          <w:sz w:val="32"/>
        </w:rPr>
      </w:pPr>
      <w:r>
        <w:rPr>
          <w:rFonts w:ascii="Arial" w:hAnsi="Arial"/>
          <w:b/>
          <w:bCs/>
          <w:color w:val="0000FF"/>
          <w:sz w:val="32"/>
        </w:rPr>
        <w:t xml:space="preserve">(Individual </w:t>
      </w:r>
      <w:r w:rsidR="002116CD">
        <w:rPr>
          <w:rFonts w:ascii="Arial" w:hAnsi="Arial"/>
          <w:b/>
          <w:bCs/>
          <w:color w:val="0000FF"/>
          <w:sz w:val="32"/>
        </w:rPr>
        <w:t>Reflections Section</w:t>
      </w:r>
      <w:r>
        <w:rPr>
          <w:rFonts w:ascii="Arial" w:hAnsi="Arial"/>
          <w:b/>
          <w:bCs/>
          <w:color w:val="0000FF"/>
          <w:sz w:val="32"/>
        </w:rPr>
        <w:t>)</w:t>
      </w:r>
    </w:p>
    <w:p w14:paraId="7B985100" w14:textId="77777777" w:rsidR="006C2E8A" w:rsidRDefault="006C2E8A" w:rsidP="006C2E8A">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2"/>
        <w:gridCol w:w="6358"/>
      </w:tblGrid>
      <w:tr w:rsidR="006C2E8A" w14:paraId="5E02BB86" w14:textId="77777777" w:rsidTr="005A1603">
        <w:tc>
          <w:tcPr>
            <w:tcW w:w="3078" w:type="dxa"/>
            <w:tcBorders>
              <w:top w:val="single" w:sz="12" w:space="0" w:color="auto"/>
              <w:left w:val="single" w:sz="12" w:space="0" w:color="auto"/>
              <w:right w:val="single" w:sz="12" w:space="0" w:color="auto"/>
            </w:tcBorders>
            <w:shd w:val="clear" w:color="auto" w:fill="FFFF99"/>
          </w:tcPr>
          <w:p w14:paraId="1D6865C9" w14:textId="77777777" w:rsidR="006C2E8A" w:rsidRPr="009F2DA3" w:rsidRDefault="006C2E8A" w:rsidP="005A1603">
            <w:pPr>
              <w:rPr>
                <w:b/>
                <w:bCs/>
                <w:sz w:val="22"/>
                <w:szCs w:val="22"/>
              </w:rPr>
            </w:pPr>
            <w:r w:rsidRPr="009F2DA3">
              <w:rPr>
                <w:b/>
                <w:bCs/>
                <w:sz w:val="22"/>
                <w:szCs w:val="22"/>
              </w:rPr>
              <w:t>Course Number and Title</w:t>
            </w:r>
          </w:p>
        </w:tc>
        <w:tc>
          <w:tcPr>
            <w:tcW w:w="6498" w:type="dxa"/>
            <w:tcBorders>
              <w:top w:val="single" w:sz="12" w:space="0" w:color="auto"/>
              <w:left w:val="single" w:sz="12" w:space="0" w:color="auto"/>
              <w:right w:val="single" w:sz="12" w:space="0" w:color="auto"/>
            </w:tcBorders>
          </w:tcPr>
          <w:p w14:paraId="4915A25E" w14:textId="37E9063D" w:rsidR="006C2E8A" w:rsidRPr="009F2DA3" w:rsidRDefault="006C2E8A" w:rsidP="005A1603">
            <w:pPr>
              <w:rPr>
                <w:sz w:val="22"/>
                <w:szCs w:val="22"/>
              </w:rPr>
            </w:pPr>
            <w:r w:rsidRPr="009F2DA3">
              <w:rPr>
                <w:sz w:val="22"/>
                <w:szCs w:val="22"/>
              </w:rPr>
              <w:t>ECE 477</w:t>
            </w:r>
            <w:r w:rsidR="009E43C6">
              <w:rPr>
                <w:sz w:val="22"/>
                <w:szCs w:val="22"/>
              </w:rPr>
              <w:t>00</w:t>
            </w:r>
            <w:r w:rsidRPr="009F2DA3">
              <w:rPr>
                <w:sz w:val="22"/>
                <w:szCs w:val="22"/>
              </w:rPr>
              <w:t xml:space="preserve">  </w:t>
            </w:r>
            <w:r w:rsidRPr="009F2DA3">
              <w:rPr>
                <w:i/>
                <w:iCs/>
                <w:sz w:val="22"/>
                <w:szCs w:val="22"/>
              </w:rPr>
              <w:t>Digital Systems Senior Design Project</w:t>
            </w:r>
          </w:p>
        </w:tc>
      </w:tr>
      <w:tr w:rsidR="006C2E8A" w14:paraId="35075E69" w14:textId="77777777" w:rsidTr="005A1603">
        <w:tc>
          <w:tcPr>
            <w:tcW w:w="3078" w:type="dxa"/>
            <w:tcBorders>
              <w:left w:val="single" w:sz="12" w:space="0" w:color="auto"/>
              <w:right w:val="single" w:sz="12" w:space="0" w:color="auto"/>
            </w:tcBorders>
            <w:shd w:val="clear" w:color="auto" w:fill="FFFF99"/>
          </w:tcPr>
          <w:p w14:paraId="29E0F98B" w14:textId="77777777" w:rsidR="006C2E8A" w:rsidRPr="009F2DA3" w:rsidRDefault="006C2E8A" w:rsidP="005A1603">
            <w:pPr>
              <w:rPr>
                <w:b/>
                <w:bCs/>
                <w:sz w:val="22"/>
                <w:szCs w:val="22"/>
              </w:rPr>
            </w:pPr>
            <w:r w:rsidRPr="009F2DA3">
              <w:rPr>
                <w:b/>
                <w:bCs/>
                <w:sz w:val="22"/>
                <w:szCs w:val="22"/>
              </w:rPr>
              <w:t>Semester / Year</w:t>
            </w:r>
          </w:p>
        </w:tc>
        <w:tc>
          <w:tcPr>
            <w:tcW w:w="6498" w:type="dxa"/>
            <w:tcBorders>
              <w:left w:val="single" w:sz="12" w:space="0" w:color="auto"/>
              <w:right w:val="single" w:sz="12" w:space="0" w:color="auto"/>
            </w:tcBorders>
          </w:tcPr>
          <w:p w14:paraId="36D2189F" w14:textId="6DACBE49" w:rsidR="006C2E8A" w:rsidRPr="00F80134" w:rsidRDefault="004B030C" w:rsidP="005A1603">
            <w:pPr>
              <w:rPr>
                <w:color w:val="000000" w:themeColor="text1"/>
                <w:sz w:val="22"/>
                <w:szCs w:val="22"/>
              </w:rPr>
            </w:pPr>
            <w:r w:rsidRPr="00F80134">
              <w:rPr>
                <w:color w:val="000000" w:themeColor="text1"/>
                <w:sz w:val="22"/>
                <w:szCs w:val="22"/>
              </w:rPr>
              <w:t>Spring</w:t>
            </w:r>
            <w:r w:rsidR="004641BD" w:rsidRPr="00F80134">
              <w:rPr>
                <w:color w:val="000000" w:themeColor="text1"/>
                <w:sz w:val="22"/>
                <w:szCs w:val="22"/>
              </w:rPr>
              <w:t xml:space="preserve"> 202</w:t>
            </w:r>
            <w:r w:rsidRPr="00F80134">
              <w:rPr>
                <w:color w:val="000000" w:themeColor="text1"/>
                <w:sz w:val="22"/>
                <w:szCs w:val="22"/>
              </w:rPr>
              <w:t>5</w:t>
            </w:r>
          </w:p>
        </w:tc>
      </w:tr>
      <w:tr w:rsidR="006C2E8A" w14:paraId="60027437" w14:textId="77777777" w:rsidTr="005A1603">
        <w:tc>
          <w:tcPr>
            <w:tcW w:w="3078" w:type="dxa"/>
            <w:tcBorders>
              <w:left w:val="single" w:sz="12" w:space="0" w:color="auto"/>
              <w:right w:val="single" w:sz="12" w:space="0" w:color="auto"/>
            </w:tcBorders>
            <w:shd w:val="clear" w:color="auto" w:fill="FFFF99"/>
          </w:tcPr>
          <w:p w14:paraId="76BDA308" w14:textId="77777777" w:rsidR="006C2E8A" w:rsidRPr="009F2DA3" w:rsidRDefault="006C2E8A" w:rsidP="005A1603">
            <w:pPr>
              <w:rPr>
                <w:b/>
                <w:bCs/>
                <w:sz w:val="22"/>
                <w:szCs w:val="22"/>
              </w:rPr>
            </w:pPr>
            <w:r w:rsidRPr="009F2DA3">
              <w:rPr>
                <w:b/>
                <w:bCs/>
                <w:sz w:val="22"/>
                <w:szCs w:val="22"/>
              </w:rPr>
              <w:t>Advisors</w:t>
            </w:r>
          </w:p>
        </w:tc>
        <w:tc>
          <w:tcPr>
            <w:tcW w:w="6498" w:type="dxa"/>
            <w:tcBorders>
              <w:left w:val="single" w:sz="12" w:space="0" w:color="auto"/>
              <w:right w:val="single" w:sz="12" w:space="0" w:color="auto"/>
            </w:tcBorders>
            <w:shd w:val="clear" w:color="auto" w:fill="CCFFCC"/>
          </w:tcPr>
          <w:p w14:paraId="64244F48" w14:textId="7A6C390F" w:rsidR="006C2E8A" w:rsidRPr="009F2DA3" w:rsidRDefault="004641BD" w:rsidP="005A1603">
            <w:pPr>
              <w:rPr>
                <w:sz w:val="22"/>
                <w:szCs w:val="22"/>
              </w:rPr>
            </w:pPr>
            <w:r>
              <w:rPr>
                <w:sz w:val="22"/>
                <w:szCs w:val="22"/>
              </w:rPr>
              <w:t>Phil Walter</w:t>
            </w:r>
          </w:p>
        </w:tc>
      </w:tr>
      <w:tr w:rsidR="006C2E8A" w14:paraId="389F55A9" w14:textId="77777777" w:rsidTr="005A1603">
        <w:tc>
          <w:tcPr>
            <w:tcW w:w="3078" w:type="dxa"/>
            <w:tcBorders>
              <w:left w:val="single" w:sz="12" w:space="0" w:color="auto"/>
              <w:right w:val="single" w:sz="12" w:space="0" w:color="auto"/>
            </w:tcBorders>
            <w:shd w:val="clear" w:color="auto" w:fill="FFFF99"/>
          </w:tcPr>
          <w:p w14:paraId="593153DF" w14:textId="77777777" w:rsidR="006C2E8A" w:rsidRPr="009F2DA3" w:rsidRDefault="006C2E8A" w:rsidP="005A1603">
            <w:pPr>
              <w:rPr>
                <w:b/>
                <w:bCs/>
                <w:sz w:val="22"/>
                <w:szCs w:val="22"/>
              </w:rPr>
            </w:pPr>
            <w:r w:rsidRPr="009F2DA3">
              <w:rPr>
                <w:b/>
                <w:bCs/>
                <w:sz w:val="22"/>
                <w:szCs w:val="22"/>
              </w:rPr>
              <w:t>Team Number</w:t>
            </w:r>
          </w:p>
        </w:tc>
        <w:tc>
          <w:tcPr>
            <w:tcW w:w="6498" w:type="dxa"/>
            <w:tcBorders>
              <w:left w:val="single" w:sz="12" w:space="0" w:color="auto"/>
              <w:right w:val="single" w:sz="12" w:space="0" w:color="auto"/>
            </w:tcBorders>
          </w:tcPr>
          <w:p w14:paraId="546B6F72" w14:textId="20C754F6" w:rsidR="006C2E8A" w:rsidRPr="009F2DA3" w:rsidRDefault="00E02DD4" w:rsidP="005A1603">
            <w:pPr>
              <w:tabs>
                <w:tab w:val="left" w:pos="4035"/>
              </w:tabs>
              <w:rPr>
                <w:sz w:val="22"/>
                <w:szCs w:val="22"/>
              </w:rPr>
            </w:pPr>
            <w:r>
              <w:rPr>
                <w:sz w:val="22"/>
                <w:szCs w:val="22"/>
              </w:rPr>
              <w:t>20</w:t>
            </w:r>
            <w:r w:rsidR="006C2E8A">
              <w:rPr>
                <w:sz w:val="22"/>
                <w:szCs w:val="22"/>
              </w:rPr>
              <w:tab/>
            </w:r>
          </w:p>
        </w:tc>
      </w:tr>
      <w:tr w:rsidR="006C2E8A" w14:paraId="5AD47363" w14:textId="77777777" w:rsidTr="005A1603">
        <w:tc>
          <w:tcPr>
            <w:tcW w:w="3078" w:type="dxa"/>
            <w:tcBorders>
              <w:left w:val="single" w:sz="12" w:space="0" w:color="auto"/>
              <w:bottom w:val="single" w:sz="12" w:space="0" w:color="auto"/>
              <w:right w:val="single" w:sz="12" w:space="0" w:color="auto"/>
            </w:tcBorders>
            <w:shd w:val="clear" w:color="auto" w:fill="FFFF99"/>
          </w:tcPr>
          <w:p w14:paraId="53A607CA" w14:textId="77777777" w:rsidR="006C2E8A" w:rsidRPr="009F2DA3" w:rsidRDefault="006C2E8A" w:rsidP="005A1603">
            <w:pPr>
              <w:rPr>
                <w:b/>
                <w:bCs/>
                <w:sz w:val="22"/>
                <w:szCs w:val="22"/>
              </w:rPr>
            </w:pPr>
            <w:r w:rsidRPr="009F2DA3">
              <w:rPr>
                <w:b/>
                <w:bCs/>
                <w:sz w:val="22"/>
                <w:szCs w:val="22"/>
              </w:rPr>
              <w:t>Project Title</w:t>
            </w:r>
          </w:p>
        </w:tc>
        <w:tc>
          <w:tcPr>
            <w:tcW w:w="6498" w:type="dxa"/>
            <w:tcBorders>
              <w:left w:val="single" w:sz="12" w:space="0" w:color="auto"/>
              <w:bottom w:val="single" w:sz="12" w:space="0" w:color="auto"/>
              <w:right w:val="single" w:sz="12" w:space="0" w:color="auto"/>
            </w:tcBorders>
            <w:shd w:val="clear" w:color="auto" w:fill="CCFFCC"/>
          </w:tcPr>
          <w:p w14:paraId="2385B098" w14:textId="695C8A8A" w:rsidR="006C2E8A" w:rsidRPr="009F2DA3" w:rsidRDefault="00E02DD4" w:rsidP="005A1603">
            <w:pPr>
              <w:rPr>
                <w:sz w:val="22"/>
                <w:szCs w:val="22"/>
              </w:rPr>
            </w:pPr>
            <w:r>
              <w:rPr>
                <w:sz w:val="22"/>
                <w:szCs w:val="22"/>
              </w:rPr>
              <w:t xml:space="preserve">Encrypted </w:t>
            </w:r>
            <w:r w:rsidR="0076077E">
              <w:rPr>
                <w:sz w:val="22"/>
                <w:szCs w:val="22"/>
              </w:rPr>
              <w:t>USB Drive</w:t>
            </w:r>
          </w:p>
        </w:tc>
      </w:tr>
    </w:tbl>
    <w:p w14:paraId="235B7156" w14:textId="77777777" w:rsidR="006C2E8A" w:rsidRDefault="006C2E8A" w:rsidP="006C2E8A">
      <w:pPr>
        <w:rPr>
          <w:sz w:val="24"/>
        </w:rPr>
      </w:pPr>
    </w:p>
    <w:tbl>
      <w:tblPr>
        <w:tblW w:w="9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2"/>
        <w:gridCol w:w="1436"/>
        <w:gridCol w:w="2566"/>
        <w:gridCol w:w="2026"/>
      </w:tblGrid>
      <w:tr w:rsidR="006C2E8A" w14:paraId="56F8B899" w14:textId="77777777" w:rsidTr="707579D3">
        <w:trPr>
          <w:cantSplit/>
        </w:trPr>
        <w:tc>
          <w:tcPr>
            <w:tcW w:w="9330" w:type="dxa"/>
            <w:gridSpan w:val="4"/>
            <w:tcBorders>
              <w:top w:val="single" w:sz="12" w:space="0" w:color="auto"/>
              <w:left w:val="single" w:sz="12" w:space="0" w:color="auto"/>
              <w:bottom w:val="single" w:sz="12" w:space="0" w:color="auto"/>
              <w:right w:val="single" w:sz="12" w:space="0" w:color="auto"/>
            </w:tcBorders>
            <w:shd w:val="clear" w:color="auto" w:fill="FFFF99"/>
          </w:tcPr>
          <w:p w14:paraId="0617B7F4" w14:textId="33E16D09" w:rsidR="006C2E8A" w:rsidRPr="009F2DA3" w:rsidRDefault="006C2E8A" w:rsidP="005A1603">
            <w:pPr>
              <w:pStyle w:val="Heading5"/>
              <w:rPr>
                <w:sz w:val="22"/>
                <w:szCs w:val="22"/>
              </w:rPr>
            </w:pPr>
            <w:r w:rsidRPr="009F2DA3">
              <w:rPr>
                <w:sz w:val="22"/>
                <w:szCs w:val="22"/>
              </w:rPr>
              <w:t>Senior D</w:t>
            </w:r>
            <w:r w:rsidR="002116CD">
              <w:rPr>
                <w:sz w:val="22"/>
                <w:szCs w:val="22"/>
              </w:rPr>
              <w:t>esign Student Completing This Section</w:t>
            </w:r>
          </w:p>
        </w:tc>
      </w:tr>
      <w:tr w:rsidR="006C2E8A" w14:paraId="77A50EC9" w14:textId="77777777" w:rsidTr="707579D3">
        <w:tc>
          <w:tcPr>
            <w:tcW w:w="3302" w:type="dxa"/>
            <w:tcBorders>
              <w:top w:val="single" w:sz="12" w:space="0" w:color="auto"/>
              <w:left w:val="single" w:sz="12" w:space="0" w:color="auto"/>
              <w:bottom w:val="single" w:sz="12" w:space="0" w:color="auto"/>
              <w:right w:val="single" w:sz="12" w:space="0" w:color="auto"/>
            </w:tcBorders>
            <w:shd w:val="clear" w:color="auto" w:fill="FFFF99"/>
            <w:vAlign w:val="center"/>
          </w:tcPr>
          <w:p w14:paraId="1ECE9ED3" w14:textId="77777777" w:rsidR="006C2E8A" w:rsidRPr="009F2DA3" w:rsidRDefault="006C2E8A" w:rsidP="005A1603">
            <w:pPr>
              <w:pStyle w:val="Heading2"/>
              <w:jc w:val="center"/>
              <w:rPr>
                <w:rFonts w:ascii="Arial" w:hAnsi="Arial"/>
                <w:b/>
                <w:bCs/>
                <w:sz w:val="22"/>
                <w:szCs w:val="22"/>
              </w:rPr>
            </w:pPr>
            <w:r w:rsidRPr="009F2DA3">
              <w:rPr>
                <w:rFonts w:ascii="Arial" w:hAnsi="Arial"/>
                <w:b/>
                <w:bCs/>
                <w:sz w:val="22"/>
                <w:szCs w:val="22"/>
              </w:rPr>
              <w:t>Name</w:t>
            </w:r>
          </w:p>
        </w:tc>
        <w:tc>
          <w:tcPr>
            <w:tcW w:w="1436" w:type="dxa"/>
            <w:tcBorders>
              <w:top w:val="single" w:sz="12" w:space="0" w:color="auto"/>
              <w:left w:val="single" w:sz="12" w:space="0" w:color="auto"/>
              <w:bottom w:val="single" w:sz="12" w:space="0" w:color="auto"/>
              <w:right w:val="single" w:sz="12" w:space="0" w:color="auto"/>
            </w:tcBorders>
            <w:shd w:val="clear" w:color="auto" w:fill="FFFF99"/>
            <w:vAlign w:val="center"/>
          </w:tcPr>
          <w:p w14:paraId="77AFC4F0" w14:textId="77777777" w:rsidR="006C2E8A" w:rsidRPr="009F2DA3" w:rsidRDefault="006C2E8A" w:rsidP="005A1603">
            <w:pPr>
              <w:jc w:val="center"/>
              <w:rPr>
                <w:b/>
                <w:bCs/>
                <w:sz w:val="22"/>
                <w:szCs w:val="22"/>
              </w:rPr>
            </w:pPr>
            <w:r w:rsidRPr="009F2DA3">
              <w:rPr>
                <w:b/>
                <w:bCs/>
                <w:sz w:val="22"/>
                <w:szCs w:val="22"/>
              </w:rPr>
              <w:t>Major</w:t>
            </w:r>
          </w:p>
        </w:tc>
        <w:tc>
          <w:tcPr>
            <w:tcW w:w="2566" w:type="dxa"/>
            <w:tcBorders>
              <w:top w:val="single" w:sz="12" w:space="0" w:color="auto"/>
              <w:left w:val="single" w:sz="12" w:space="0" w:color="auto"/>
              <w:bottom w:val="single" w:sz="12" w:space="0" w:color="auto"/>
              <w:right w:val="single" w:sz="12" w:space="0" w:color="auto"/>
            </w:tcBorders>
            <w:shd w:val="clear" w:color="auto" w:fill="FFFF99"/>
            <w:vAlign w:val="center"/>
          </w:tcPr>
          <w:p w14:paraId="2D23258C" w14:textId="77777777" w:rsidR="006C2E8A" w:rsidRPr="009F2DA3" w:rsidRDefault="006C2E8A" w:rsidP="005A1603">
            <w:pPr>
              <w:jc w:val="center"/>
              <w:rPr>
                <w:b/>
                <w:bCs/>
                <w:sz w:val="22"/>
                <w:szCs w:val="22"/>
              </w:rPr>
            </w:pPr>
            <w:r w:rsidRPr="009F2DA3">
              <w:rPr>
                <w:b/>
                <w:bCs/>
                <w:sz w:val="22"/>
                <w:szCs w:val="22"/>
              </w:rPr>
              <w:t>Area(s) of Expertise Utilized in Project</w:t>
            </w:r>
          </w:p>
        </w:tc>
        <w:tc>
          <w:tcPr>
            <w:tcW w:w="2026" w:type="dxa"/>
            <w:tcBorders>
              <w:top w:val="single" w:sz="12" w:space="0" w:color="auto"/>
              <w:left w:val="single" w:sz="12" w:space="0" w:color="auto"/>
              <w:bottom w:val="single" w:sz="12" w:space="0" w:color="auto"/>
              <w:right w:val="single" w:sz="12" w:space="0" w:color="auto"/>
            </w:tcBorders>
            <w:shd w:val="clear" w:color="auto" w:fill="FFFF99"/>
            <w:vAlign w:val="center"/>
          </w:tcPr>
          <w:p w14:paraId="3864372A" w14:textId="77777777" w:rsidR="006C2E8A" w:rsidRPr="009F2DA3" w:rsidRDefault="006C2E8A" w:rsidP="005A1603">
            <w:pPr>
              <w:jc w:val="center"/>
              <w:rPr>
                <w:b/>
                <w:bCs/>
                <w:sz w:val="22"/>
                <w:szCs w:val="22"/>
              </w:rPr>
            </w:pPr>
            <w:r w:rsidRPr="009F2DA3">
              <w:rPr>
                <w:b/>
                <w:bCs/>
                <w:sz w:val="22"/>
                <w:szCs w:val="22"/>
              </w:rPr>
              <w:t>Expected Graduation Date</w:t>
            </w:r>
          </w:p>
        </w:tc>
      </w:tr>
      <w:tr w:rsidR="006C2E8A" w14:paraId="3DD0F8F7" w14:textId="77777777" w:rsidTr="707579D3">
        <w:tc>
          <w:tcPr>
            <w:tcW w:w="3302" w:type="dxa"/>
            <w:tcBorders>
              <w:top w:val="single" w:sz="12" w:space="0" w:color="auto"/>
              <w:left w:val="single" w:sz="12" w:space="0" w:color="auto"/>
              <w:bottom w:val="single" w:sz="12" w:space="0" w:color="auto"/>
              <w:right w:val="single" w:sz="12" w:space="0" w:color="auto"/>
            </w:tcBorders>
            <w:shd w:val="clear" w:color="auto" w:fill="CCFFCC"/>
          </w:tcPr>
          <w:p w14:paraId="12352EA2" w14:textId="5B5582E2" w:rsidR="006C2E8A" w:rsidRPr="009F2DA3" w:rsidRDefault="0076077E" w:rsidP="005A1603">
            <w:pPr>
              <w:rPr>
                <w:sz w:val="22"/>
                <w:szCs w:val="22"/>
              </w:rPr>
            </w:pPr>
            <w:r>
              <w:rPr>
                <w:sz w:val="22"/>
                <w:szCs w:val="22"/>
              </w:rPr>
              <w:t>Brandon Liu</w:t>
            </w:r>
          </w:p>
        </w:tc>
        <w:tc>
          <w:tcPr>
            <w:tcW w:w="1436" w:type="dxa"/>
            <w:tcBorders>
              <w:top w:val="single" w:sz="12" w:space="0" w:color="auto"/>
              <w:left w:val="single" w:sz="12" w:space="0" w:color="auto"/>
              <w:bottom w:val="single" w:sz="12" w:space="0" w:color="auto"/>
              <w:right w:val="single" w:sz="12" w:space="0" w:color="auto"/>
            </w:tcBorders>
            <w:shd w:val="clear" w:color="auto" w:fill="CCFFCC"/>
          </w:tcPr>
          <w:p w14:paraId="1D4AA8D6" w14:textId="275EB59C" w:rsidR="006C2E8A" w:rsidRPr="009F2DA3" w:rsidRDefault="0076077E" w:rsidP="005A1603">
            <w:pPr>
              <w:rPr>
                <w:sz w:val="22"/>
                <w:szCs w:val="22"/>
              </w:rPr>
            </w:pPr>
            <w:r>
              <w:rPr>
                <w:sz w:val="22"/>
                <w:szCs w:val="22"/>
              </w:rPr>
              <w:t>Comp</w:t>
            </w:r>
            <w:r w:rsidR="002940A3">
              <w:rPr>
                <w:sz w:val="22"/>
                <w:szCs w:val="22"/>
              </w:rPr>
              <w:t xml:space="preserve">uter </w:t>
            </w:r>
            <w:r w:rsidR="707579D3" w:rsidRPr="707579D3">
              <w:rPr>
                <w:sz w:val="22"/>
                <w:szCs w:val="22"/>
              </w:rPr>
              <w:t>Engineering</w:t>
            </w:r>
          </w:p>
        </w:tc>
        <w:tc>
          <w:tcPr>
            <w:tcW w:w="2566" w:type="dxa"/>
            <w:tcBorders>
              <w:top w:val="single" w:sz="12" w:space="0" w:color="auto"/>
              <w:left w:val="single" w:sz="12" w:space="0" w:color="auto"/>
              <w:bottom w:val="single" w:sz="12" w:space="0" w:color="auto"/>
              <w:right w:val="single" w:sz="12" w:space="0" w:color="auto"/>
            </w:tcBorders>
            <w:shd w:val="clear" w:color="auto" w:fill="CCFFCC"/>
          </w:tcPr>
          <w:p w14:paraId="543BE51F" w14:textId="4C0C56EE" w:rsidR="006C2E8A" w:rsidRPr="009F2DA3" w:rsidRDefault="002940A3" w:rsidP="005A1603">
            <w:pPr>
              <w:rPr>
                <w:sz w:val="22"/>
                <w:szCs w:val="22"/>
              </w:rPr>
            </w:pPr>
            <w:r>
              <w:rPr>
                <w:sz w:val="22"/>
                <w:szCs w:val="22"/>
              </w:rPr>
              <w:t>Software, PCB Design, Soldering, Wire Crimping</w:t>
            </w:r>
          </w:p>
        </w:tc>
        <w:tc>
          <w:tcPr>
            <w:tcW w:w="2026" w:type="dxa"/>
            <w:tcBorders>
              <w:top w:val="single" w:sz="12" w:space="0" w:color="auto"/>
              <w:left w:val="single" w:sz="12" w:space="0" w:color="auto"/>
              <w:bottom w:val="single" w:sz="12" w:space="0" w:color="auto"/>
              <w:right w:val="single" w:sz="12" w:space="0" w:color="auto"/>
            </w:tcBorders>
            <w:shd w:val="clear" w:color="auto" w:fill="CCFFCC"/>
          </w:tcPr>
          <w:p w14:paraId="18D1A5C3" w14:textId="1D8D49DB" w:rsidR="006C2E8A" w:rsidRPr="009F2DA3" w:rsidRDefault="0076077E" w:rsidP="005A1603">
            <w:pPr>
              <w:jc w:val="center"/>
              <w:rPr>
                <w:sz w:val="22"/>
                <w:szCs w:val="22"/>
              </w:rPr>
            </w:pPr>
            <w:r>
              <w:rPr>
                <w:sz w:val="22"/>
                <w:szCs w:val="22"/>
              </w:rPr>
              <w:t>May 2025</w:t>
            </w:r>
          </w:p>
        </w:tc>
      </w:tr>
    </w:tbl>
    <w:p w14:paraId="14EBEE61" w14:textId="77777777" w:rsidR="006C2E8A" w:rsidRDefault="006C2E8A" w:rsidP="006C2E8A">
      <w:pPr>
        <w:jc w:val="both"/>
        <w:rPr>
          <w:iCs/>
          <w:color w:val="FF0000"/>
          <w:sz w:val="22"/>
          <w:szCs w:val="22"/>
        </w:rPr>
      </w:pPr>
    </w:p>
    <w:p w14:paraId="3A24C020" w14:textId="77777777" w:rsidR="006C2E8A" w:rsidRPr="009F2DA3" w:rsidRDefault="006C2E8A" w:rsidP="006C2E8A">
      <w:pPr>
        <w:jc w:val="both"/>
        <w:rPr>
          <w:sz w:val="22"/>
          <w:szCs w:val="22"/>
        </w:rPr>
      </w:pPr>
      <w:r>
        <w:rPr>
          <w:b/>
          <w:bCs/>
          <w:sz w:val="22"/>
          <w:szCs w:val="22"/>
        </w:rPr>
        <w:t>Individual Reflection</w:t>
      </w:r>
      <w:r w:rsidRPr="009F2DA3">
        <w:rPr>
          <w:b/>
          <w:bCs/>
          <w:sz w:val="22"/>
          <w:szCs w:val="22"/>
        </w:rPr>
        <w:t>:</w:t>
      </w:r>
      <w:r w:rsidRPr="009F2DA3">
        <w:rPr>
          <w:sz w:val="22"/>
          <w:szCs w:val="22"/>
        </w:rPr>
        <w:t xml:space="preserve">  Provide a brief (</w:t>
      </w:r>
      <w:r>
        <w:rPr>
          <w:sz w:val="22"/>
          <w:szCs w:val="22"/>
        </w:rPr>
        <w:t>1-2</w:t>
      </w:r>
      <w:r w:rsidRPr="009F2DA3">
        <w:rPr>
          <w:sz w:val="22"/>
          <w:szCs w:val="22"/>
        </w:rPr>
        <w:t xml:space="preserve"> page) </w:t>
      </w:r>
      <w:r>
        <w:rPr>
          <w:sz w:val="22"/>
          <w:szCs w:val="22"/>
        </w:rPr>
        <w:t>i</w:t>
      </w:r>
      <w:r w:rsidRPr="006C2E8A">
        <w:rPr>
          <w:sz w:val="22"/>
          <w:szCs w:val="22"/>
        </w:rPr>
        <w:t>ndivi</w:t>
      </w:r>
      <w:r>
        <w:rPr>
          <w:sz w:val="22"/>
          <w:szCs w:val="22"/>
        </w:rPr>
        <w:t>dual r</w:t>
      </w:r>
      <w:r w:rsidRPr="006C2E8A">
        <w:rPr>
          <w:sz w:val="22"/>
          <w:szCs w:val="22"/>
        </w:rPr>
        <w:t xml:space="preserve">eflection </w:t>
      </w:r>
      <w:r w:rsidRPr="009F2DA3">
        <w:rPr>
          <w:sz w:val="22"/>
          <w:szCs w:val="22"/>
        </w:rPr>
        <w:t>of the design project, as outlined below:</w:t>
      </w:r>
    </w:p>
    <w:p w14:paraId="2EEB7101" w14:textId="77777777" w:rsidR="006C2E8A" w:rsidRDefault="006C2E8A" w:rsidP="006C2E8A">
      <w:pPr>
        <w:jc w:val="both"/>
        <w:rPr>
          <w:sz w:val="24"/>
        </w:rPr>
      </w:pPr>
    </w:p>
    <w:p w14:paraId="195B03FD" w14:textId="77777777" w:rsidR="006C2E8A" w:rsidRPr="006C2E8A" w:rsidRDefault="006C2E8A" w:rsidP="006C2E8A">
      <w:pPr>
        <w:pStyle w:val="ListParagraph"/>
        <w:numPr>
          <w:ilvl w:val="0"/>
          <w:numId w:val="3"/>
        </w:numPr>
        <w:rPr>
          <w:sz w:val="22"/>
          <w:szCs w:val="22"/>
        </w:rPr>
      </w:pPr>
      <w:r w:rsidRPr="006C2E8A">
        <w:rPr>
          <w:sz w:val="22"/>
          <w:szCs w:val="22"/>
        </w:rPr>
        <w:t>Describe your personal contributions to the project.</w:t>
      </w:r>
    </w:p>
    <w:p w14:paraId="53B4C578" w14:textId="77777777" w:rsidR="006C2E8A" w:rsidRPr="00011E25" w:rsidRDefault="006C2E8A" w:rsidP="006C2E8A">
      <w:pPr>
        <w:jc w:val="both"/>
        <w:rPr>
          <w:sz w:val="22"/>
          <w:szCs w:val="22"/>
        </w:rPr>
      </w:pPr>
    </w:p>
    <w:p w14:paraId="59086E26" w14:textId="4D03D3FF" w:rsidR="006C2E8A" w:rsidRPr="00BC5358" w:rsidRDefault="0FD88571" w:rsidP="006C2E8A">
      <w:pPr>
        <w:pStyle w:val="Heading2"/>
        <w:ind w:left="432"/>
        <w:jc w:val="both"/>
        <w:rPr>
          <w:rFonts w:ascii="Arial" w:hAnsi="Arial"/>
          <w:iCs/>
          <w:sz w:val="22"/>
          <w:szCs w:val="22"/>
        </w:rPr>
      </w:pPr>
      <w:r w:rsidRPr="0FD88571">
        <w:rPr>
          <w:rFonts w:ascii="Arial" w:hAnsi="Arial"/>
          <w:sz w:val="22"/>
          <w:szCs w:val="22"/>
        </w:rPr>
        <w:t>In software, my</w:t>
      </w:r>
      <w:r w:rsidR="00BC5358" w:rsidRPr="00BC5358">
        <w:rPr>
          <w:rFonts w:ascii="Arial" w:hAnsi="Arial"/>
          <w:iCs/>
          <w:sz w:val="22"/>
          <w:szCs w:val="22"/>
        </w:rPr>
        <w:t xml:space="preserve"> main </w:t>
      </w:r>
      <w:r w:rsidR="1DDEE7CF" w:rsidRPr="1DDEE7CF">
        <w:rPr>
          <w:rFonts w:ascii="Arial" w:hAnsi="Arial"/>
          <w:sz w:val="22"/>
          <w:szCs w:val="22"/>
        </w:rPr>
        <w:t>contributions</w:t>
      </w:r>
      <w:r w:rsidR="00BC5358">
        <w:rPr>
          <w:rFonts w:ascii="Arial" w:hAnsi="Arial"/>
          <w:iCs/>
          <w:sz w:val="22"/>
          <w:szCs w:val="22"/>
        </w:rPr>
        <w:t xml:space="preserve"> </w:t>
      </w:r>
      <w:r w:rsidR="41E940E8" w:rsidRPr="41E940E8">
        <w:rPr>
          <w:rFonts w:ascii="Arial" w:hAnsi="Arial"/>
          <w:sz w:val="22"/>
          <w:szCs w:val="22"/>
        </w:rPr>
        <w:t>include</w:t>
      </w:r>
      <w:r w:rsidR="00C769BC">
        <w:rPr>
          <w:rFonts w:ascii="Arial" w:hAnsi="Arial"/>
          <w:iCs/>
          <w:sz w:val="22"/>
          <w:szCs w:val="22"/>
        </w:rPr>
        <w:t xml:space="preserve"> prototyping the </w:t>
      </w:r>
      <w:r w:rsidR="3E50A200" w:rsidRPr="3E50A200">
        <w:rPr>
          <w:rFonts w:ascii="Arial" w:hAnsi="Arial"/>
          <w:sz w:val="22"/>
          <w:szCs w:val="22"/>
        </w:rPr>
        <w:t>LCD</w:t>
      </w:r>
      <w:r w:rsidR="41E940E8" w:rsidRPr="41E940E8">
        <w:rPr>
          <w:rFonts w:ascii="Arial" w:hAnsi="Arial"/>
          <w:sz w:val="22"/>
          <w:szCs w:val="22"/>
        </w:rPr>
        <w:t>,</w:t>
      </w:r>
      <w:r w:rsidR="3E50A200" w:rsidRPr="3E50A200">
        <w:rPr>
          <w:rFonts w:ascii="Arial" w:hAnsi="Arial"/>
          <w:sz w:val="22"/>
          <w:szCs w:val="22"/>
        </w:rPr>
        <w:t xml:space="preserve"> prototyping</w:t>
      </w:r>
      <w:r w:rsidR="00C769BC">
        <w:rPr>
          <w:rFonts w:ascii="Arial" w:hAnsi="Arial"/>
          <w:iCs/>
          <w:sz w:val="22"/>
          <w:szCs w:val="22"/>
        </w:rPr>
        <w:t xml:space="preserve"> read JEDEC ID for the flash IC</w:t>
      </w:r>
      <w:r w:rsidR="060F86EA" w:rsidRPr="060F86EA">
        <w:rPr>
          <w:rFonts w:ascii="Arial" w:hAnsi="Arial"/>
          <w:sz w:val="22"/>
          <w:szCs w:val="22"/>
        </w:rPr>
        <w:t>,</w:t>
      </w:r>
      <w:r w:rsidR="3E50A200" w:rsidRPr="3E50A200">
        <w:rPr>
          <w:rFonts w:ascii="Arial" w:hAnsi="Arial"/>
          <w:sz w:val="22"/>
          <w:szCs w:val="22"/>
        </w:rPr>
        <w:t xml:space="preserve"> </w:t>
      </w:r>
      <w:r w:rsidR="6AEBA81D" w:rsidRPr="6AEBA81D">
        <w:rPr>
          <w:rFonts w:ascii="Arial" w:hAnsi="Arial"/>
          <w:sz w:val="22"/>
          <w:szCs w:val="22"/>
        </w:rPr>
        <w:t xml:space="preserve">setting up </w:t>
      </w:r>
      <w:r w:rsidR="46A68C26" w:rsidRPr="46A68C26">
        <w:rPr>
          <w:rFonts w:ascii="Arial" w:hAnsi="Arial"/>
          <w:sz w:val="22"/>
          <w:szCs w:val="22"/>
        </w:rPr>
        <w:t xml:space="preserve">USB interface between </w:t>
      </w:r>
      <w:r w:rsidR="10FD4B19" w:rsidRPr="10FD4B19">
        <w:rPr>
          <w:rFonts w:ascii="Arial" w:hAnsi="Arial"/>
          <w:sz w:val="22"/>
          <w:szCs w:val="22"/>
        </w:rPr>
        <w:t xml:space="preserve">host computer and the </w:t>
      </w:r>
      <w:r w:rsidR="54C5F8C7" w:rsidRPr="54C5F8C7">
        <w:rPr>
          <w:rFonts w:ascii="Arial" w:hAnsi="Arial"/>
          <w:sz w:val="22"/>
          <w:szCs w:val="22"/>
        </w:rPr>
        <w:t xml:space="preserve">microcontroller, and storing user </w:t>
      </w:r>
      <w:r w:rsidR="01E8B092" w:rsidRPr="01E8B092">
        <w:rPr>
          <w:rFonts w:ascii="Arial" w:hAnsi="Arial"/>
          <w:sz w:val="22"/>
          <w:szCs w:val="22"/>
        </w:rPr>
        <w:t xml:space="preserve">ID and </w:t>
      </w:r>
      <w:r w:rsidR="636B16FE" w:rsidRPr="636B16FE">
        <w:rPr>
          <w:rFonts w:ascii="Arial" w:hAnsi="Arial"/>
          <w:sz w:val="22"/>
          <w:szCs w:val="22"/>
        </w:rPr>
        <w:t xml:space="preserve">password credentials in the MCU </w:t>
      </w:r>
      <w:r w:rsidR="6F2F63AC" w:rsidRPr="6F2F63AC">
        <w:rPr>
          <w:rFonts w:ascii="Arial" w:hAnsi="Arial"/>
          <w:sz w:val="22"/>
          <w:szCs w:val="22"/>
        </w:rPr>
        <w:t>flash using</w:t>
      </w:r>
      <w:r w:rsidR="3E50A200" w:rsidRPr="3E50A200">
        <w:rPr>
          <w:rFonts w:ascii="Arial" w:hAnsi="Arial"/>
          <w:sz w:val="22"/>
          <w:szCs w:val="22"/>
        </w:rPr>
        <w:t xml:space="preserve"> C programming on the </w:t>
      </w:r>
      <w:r w:rsidR="16A3C3F2" w:rsidRPr="16A3C3F2">
        <w:rPr>
          <w:rFonts w:ascii="Arial" w:hAnsi="Arial"/>
          <w:sz w:val="22"/>
          <w:szCs w:val="22"/>
        </w:rPr>
        <w:t xml:space="preserve">STM32CubeIDE. </w:t>
      </w:r>
      <w:r w:rsidR="0648D585" w:rsidRPr="0648D585">
        <w:rPr>
          <w:rFonts w:ascii="Arial" w:hAnsi="Arial"/>
          <w:sz w:val="22"/>
          <w:szCs w:val="22"/>
        </w:rPr>
        <w:t xml:space="preserve">For PCB design related </w:t>
      </w:r>
      <w:r w:rsidR="2909A0E9" w:rsidRPr="2909A0E9">
        <w:rPr>
          <w:rFonts w:ascii="Arial" w:hAnsi="Arial"/>
          <w:sz w:val="22"/>
          <w:szCs w:val="22"/>
        </w:rPr>
        <w:t xml:space="preserve">tasks, my </w:t>
      </w:r>
      <w:r w:rsidR="11AC3450" w:rsidRPr="11AC3450">
        <w:rPr>
          <w:rFonts w:ascii="Arial" w:hAnsi="Arial"/>
          <w:sz w:val="22"/>
          <w:szCs w:val="22"/>
        </w:rPr>
        <w:t xml:space="preserve">contributions include </w:t>
      </w:r>
      <w:r w:rsidR="4E0BAFA3" w:rsidRPr="4E0BAFA3">
        <w:rPr>
          <w:rFonts w:ascii="Arial" w:hAnsi="Arial"/>
          <w:sz w:val="22"/>
          <w:szCs w:val="22"/>
        </w:rPr>
        <w:t>routing</w:t>
      </w:r>
      <w:r w:rsidR="00C769BC">
        <w:rPr>
          <w:rFonts w:ascii="Arial" w:hAnsi="Arial"/>
          <w:iCs/>
          <w:sz w:val="22"/>
          <w:szCs w:val="22"/>
        </w:rPr>
        <w:t xml:space="preserve"> the PCB layout and </w:t>
      </w:r>
      <w:r w:rsidR="0B80CA2D" w:rsidRPr="0B80CA2D">
        <w:rPr>
          <w:rFonts w:ascii="Arial" w:hAnsi="Arial"/>
          <w:sz w:val="22"/>
          <w:szCs w:val="22"/>
        </w:rPr>
        <w:t>adding ESD</w:t>
      </w:r>
      <w:r w:rsidR="00C769BC">
        <w:rPr>
          <w:rFonts w:ascii="Arial" w:hAnsi="Arial"/>
          <w:iCs/>
          <w:sz w:val="22"/>
          <w:szCs w:val="22"/>
        </w:rPr>
        <w:t xml:space="preserve"> protection</w:t>
      </w:r>
      <w:r w:rsidR="0B80CA2D" w:rsidRPr="0B80CA2D">
        <w:rPr>
          <w:rFonts w:ascii="Arial" w:hAnsi="Arial"/>
          <w:sz w:val="22"/>
          <w:szCs w:val="22"/>
        </w:rPr>
        <w:t xml:space="preserve"> to both</w:t>
      </w:r>
      <w:r w:rsidR="2E54E0FA" w:rsidRPr="2E54E0FA">
        <w:rPr>
          <w:rFonts w:ascii="Arial" w:hAnsi="Arial"/>
          <w:sz w:val="22"/>
          <w:szCs w:val="22"/>
        </w:rPr>
        <w:t xml:space="preserve"> the schematic and the </w:t>
      </w:r>
      <w:r w:rsidR="5A679CDD" w:rsidRPr="5A679CDD">
        <w:rPr>
          <w:rFonts w:ascii="Arial" w:hAnsi="Arial"/>
          <w:sz w:val="22"/>
          <w:szCs w:val="22"/>
        </w:rPr>
        <w:t>PCB layout.</w:t>
      </w:r>
      <w:r w:rsidR="00307143">
        <w:rPr>
          <w:rFonts w:ascii="Arial" w:hAnsi="Arial"/>
          <w:iCs/>
          <w:sz w:val="22"/>
          <w:szCs w:val="22"/>
        </w:rPr>
        <w:t xml:space="preserve"> I’ve also crimped wires &amp; soldered wires together to establish connections between external components and the PCB which has a bunch of components that I soldered on including but not limited to the MCU, flash ICs, connectors, diodes etc.</w:t>
      </w:r>
    </w:p>
    <w:p w14:paraId="337694AD" w14:textId="77777777" w:rsidR="006C2E8A" w:rsidRDefault="006C2E8A" w:rsidP="006C2E8A">
      <w:pPr>
        <w:jc w:val="both"/>
        <w:rPr>
          <w:sz w:val="24"/>
        </w:rPr>
      </w:pPr>
    </w:p>
    <w:p w14:paraId="673287C3" w14:textId="77777777" w:rsidR="006C2E8A" w:rsidRPr="006C2E8A" w:rsidRDefault="006C2E8A" w:rsidP="006C2E8A">
      <w:pPr>
        <w:pStyle w:val="ListParagraph"/>
        <w:numPr>
          <w:ilvl w:val="0"/>
          <w:numId w:val="3"/>
        </w:numPr>
        <w:rPr>
          <w:sz w:val="22"/>
          <w:szCs w:val="22"/>
        </w:rPr>
      </w:pPr>
      <w:r w:rsidRPr="006C2E8A">
        <w:rPr>
          <w:sz w:val="22"/>
          <w:szCs w:val="22"/>
        </w:rPr>
        <w:t xml:space="preserve">Describe how your contributions to this project </w:t>
      </w:r>
      <w:proofErr w:type="gramStart"/>
      <w:r w:rsidRPr="006C2E8A">
        <w:rPr>
          <w:sz w:val="22"/>
          <w:szCs w:val="22"/>
        </w:rPr>
        <w:t>built</w:t>
      </w:r>
      <w:proofErr w:type="gramEnd"/>
      <w:r w:rsidRPr="006C2E8A">
        <w:rPr>
          <w:sz w:val="22"/>
          <w:szCs w:val="22"/>
        </w:rPr>
        <w:t xml:space="preserve"> on the knowledge and skills you acquired in earlier </w:t>
      </w:r>
      <w:proofErr w:type="gramStart"/>
      <w:r w:rsidRPr="006C2E8A">
        <w:rPr>
          <w:sz w:val="22"/>
          <w:szCs w:val="22"/>
        </w:rPr>
        <w:t>course work</w:t>
      </w:r>
      <w:proofErr w:type="gramEnd"/>
      <w:r w:rsidRPr="006C2E8A">
        <w:rPr>
          <w:sz w:val="22"/>
          <w:szCs w:val="22"/>
        </w:rPr>
        <w:t>.</w:t>
      </w:r>
    </w:p>
    <w:p w14:paraId="188F38A8" w14:textId="77777777" w:rsidR="006C2E8A" w:rsidRPr="006C2E8A" w:rsidRDefault="006C2E8A" w:rsidP="006C2E8A">
      <w:pPr>
        <w:pStyle w:val="ListParagraph"/>
        <w:ind w:left="432"/>
        <w:jc w:val="both"/>
        <w:rPr>
          <w:sz w:val="22"/>
          <w:szCs w:val="22"/>
        </w:rPr>
      </w:pPr>
    </w:p>
    <w:p w14:paraId="215C5788" w14:textId="77367329" w:rsidR="0CA409BA" w:rsidRDefault="31C0A609" w:rsidP="4CA2C5F9">
      <w:pPr>
        <w:pStyle w:val="Heading2"/>
        <w:ind w:left="432"/>
        <w:rPr>
          <w:rFonts w:ascii="Arial" w:hAnsi="Arial"/>
          <w:sz w:val="22"/>
          <w:szCs w:val="22"/>
        </w:rPr>
      </w:pPr>
      <w:r w:rsidRPr="31C0A609">
        <w:rPr>
          <w:rFonts w:ascii="Arial" w:hAnsi="Arial"/>
          <w:sz w:val="22"/>
          <w:szCs w:val="22"/>
        </w:rPr>
        <w:t xml:space="preserve">During my work in prototyping </w:t>
      </w:r>
      <w:r w:rsidR="61A4BBFC" w:rsidRPr="61A4BBFC">
        <w:rPr>
          <w:rFonts w:ascii="Arial" w:hAnsi="Arial"/>
          <w:sz w:val="22"/>
          <w:szCs w:val="22"/>
        </w:rPr>
        <w:t>the LCD</w:t>
      </w:r>
      <w:r w:rsidR="24BF9D95" w:rsidRPr="24BF9D95">
        <w:rPr>
          <w:rFonts w:ascii="Arial" w:hAnsi="Arial"/>
          <w:sz w:val="22"/>
          <w:szCs w:val="22"/>
        </w:rPr>
        <w:t xml:space="preserve"> using SPI</w:t>
      </w:r>
      <w:r w:rsidR="61A4BBFC" w:rsidRPr="61A4BBFC">
        <w:rPr>
          <w:rFonts w:ascii="Arial" w:hAnsi="Arial"/>
          <w:sz w:val="22"/>
          <w:szCs w:val="22"/>
        </w:rPr>
        <w:t xml:space="preserve">, one </w:t>
      </w:r>
      <w:r w:rsidR="1E618E9C" w:rsidRPr="1E618E9C">
        <w:rPr>
          <w:rFonts w:ascii="Arial" w:hAnsi="Arial"/>
          <w:sz w:val="22"/>
          <w:szCs w:val="22"/>
        </w:rPr>
        <w:t xml:space="preserve">command of </w:t>
      </w:r>
      <w:r w:rsidR="6F004E13" w:rsidRPr="6F004E13">
        <w:rPr>
          <w:rFonts w:ascii="Arial" w:hAnsi="Arial"/>
          <w:sz w:val="22"/>
          <w:szCs w:val="22"/>
        </w:rPr>
        <w:t>the flash IC</w:t>
      </w:r>
      <w:r w:rsidR="24BF9D95" w:rsidRPr="24BF9D95">
        <w:rPr>
          <w:rFonts w:ascii="Arial" w:hAnsi="Arial"/>
          <w:sz w:val="22"/>
          <w:szCs w:val="22"/>
        </w:rPr>
        <w:t xml:space="preserve"> using SPI, </w:t>
      </w:r>
      <w:r w:rsidR="775AEED4" w:rsidRPr="775AEED4">
        <w:rPr>
          <w:rFonts w:ascii="Arial" w:hAnsi="Arial"/>
          <w:sz w:val="22"/>
          <w:szCs w:val="22"/>
        </w:rPr>
        <w:t xml:space="preserve">USB </w:t>
      </w:r>
      <w:r w:rsidR="24BF9D95" w:rsidRPr="24BF9D95">
        <w:rPr>
          <w:rFonts w:ascii="Arial" w:hAnsi="Arial"/>
          <w:sz w:val="22"/>
          <w:szCs w:val="22"/>
        </w:rPr>
        <w:t>interface setup</w:t>
      </w:r>
      <w:r w:rsidR="775AEED4" w:rsidRPr="775AEED4">
        <w:rPr>
          <w:rFonts w:ascii="Arial" w:hAnsi="Arial"/>
          <w:sz w:val="22"/>
          <w:szCs w:val="22"/>
        </w:rPr>
        <w:t>, and storing user ID and password credentials in the MCU flash using the C programming language,</w:t>
      </w:r>
      <w:r w:rsidR="24BF9D95" w:rsidRPr="24BF9D95">
        <w:rPr>
          <w:rFonts w:ascii="Arial" w:hAnsi="Arial"/>
          <w:sz w:val="22"/>
          <w:szCs w:val="22"/>
        </w:rPr>
        <w:t xml:space="preserve"> </w:t>
      </w:r>
      <w:r w:rsidR="03546966" w:rsidRPr="03546966">
        <w:rPr>
          <w:rFonts w:ascii="Arial" w:hAnsi="Arial"/>
          <w:sz w:val="22"/>
          <w:szCs w:val="22"/>
        </w:rPr>
        <w:t>my skills in accomplishing these tasks can be derived from ECE</w:t>
      </w:r>
      <w:r w:rsidR="7176B6BD" w:rsidRPr="7176B6BD">
        <w:rPr>
          <w:rFonts w:ascii="Arial" w:hAnsi="Arial"/>
          <w:sz w:val="22"/>
          <w:szCs w:val="22"/>
        </w:rPr>
        <w:t xml:space="preserve"> 36200 and ECE 43700. </w:t>
      </w:r>
      <w:r w:rsidR="1695CAFD" w:rsidRPr="1695CAFD">
        <w:rPr>
          <w:rFonts w:ascii="Arial" w:hAnsi="Arial"/>
          <w:sz w:val="22"/>
          <w:szCs w:val="22"/>
        </w:rPr>
        <w:t xml:space="preserve">In ECE 36200, I learned to work with GPIOs, communicate with external devices using SPI and UART, </w:t>
      </w:r>
      <w:r w:rsidR="0F0D8708" w:rsidRPr="0F0D8708">
        <w:rPr>
          <w:rFonts w:ascii="Arial" w:hAnsi="Arial"/>
          <w:sz w:val="22"/>
          <w:szCs w:val="22"/>
        </w:rPr>
        <w:t xml:space="preserve">configure </w:t>
      </w:r>
      <w:proofErr w:type="gramStart"/>
      <w:r w:rsidR="2D172CCE" w:rsidRPr="2D172CCE">
        <w:rPr>
          <w:rFonts w:ascii="Arial" w:hAnsi="Arial"/>
          <w:sz w:val="22"/>
          <w:szCs w:val="22"/>
        </w:rPr>
        <w:t>interrupts</w:t>
      </w:r>
      <w:proofErr w:type="gramEnd"/>
      <w:r w:rsidR="2D172CCE" w:rsidRPr="2D172CCE">
        <w:rPr>
          <w:rFonts w:ascii="Arial" w:hAnsi="Arial"/>
          <w:sz w:val="22"/>
          <w:szCs w:val="22"/>
        </w:rPr>
        <w:t xml:space="preserve">, and more </w:t>
      </w:r>
      <w:r w:rsidR="143BE3B5" w:rsidRPr="143BE3B5">
        <w:rPr>
          <w:rFonts w:ascii="Arial" w:hAnsi="Arial"/>
          <w:sz w:val="22"/>
          <w:szCs w:val="22"/>
        </w:rPr>
        <w:t xml:space="preserve">importantly, read </w:t>
      </w:r>
      <w:r w:rsidR="4BF829F0" w:rsidRPr="4BF829F0">
        <w:rPr>
          <w:rFonts w:ascii="Arial" w:hAnsi="Arial"/>
          <w:sz w:val="22"/>
          <w:szCs w:val="22"/>
        </w:rPr>
        <w:t xml:space="preserve">datasheets for things I’m not familiar </w:t>
      </w:r>
      <w:r w:rsidR="48520439" w:rsidRPr="48520439">
        <w:rPr>
          <w:rFonts w:ascii="Arial" w:hAnsi="Arial"/>
          <w:sz w:val="22"/>
          <w:szCs w:val="22"/>
        </w:rPr>
        <w:t>with which is</w:t>
      </w:r>
      <w:r w:rsidR="6819D93F" w:rsidRPr="6819D93F">
        <w:rPr>
          <w:rFonts w:ascii="Arial" w:hAnsi="Arial"/>
          <w:sz w:val="22"/>
          <w:szCs w:val="22"/>
        </w:rPr>
        <w:t xml:space="preserve"> what I did when working with a </w:t>
      </w:r>
      <w:r w:rsidR="3BD2DACE" w:rsidRPr="3BD2DACE">
        <w:rPr>
          <w:rFonts w:ascii="Arial" w:hAnsi="Arial"/>
          <w:sz w:val="22"/>
          <w:szCs w:val="22"/>
        </w:rPr>
        <w:t xml:space="preserve">different type of LCD than one used </w:t>
      </w:r>
      <w:r w:rsidR="45D5D243" w:rsidRPr="45D5D243">
        <w:rPr>
          <w:rFonts w:ascii="Arial" w:hAnsi="Arial"/>
          <w:sz w:val="22"/>
          <w:szCs w:val="22"/>
        </w:rPr>
        <w:t xml:space="preserve">in ECE </w:t>
      </w:r>
      <w:r w:rsidR="79D169FD" w:rsidRPr="79D169FD">
        <w:rPr>
          <w:rFonts w:ascii="Arial" w:hAnsi="Arial"/>
          <w:sz w:val="22"/>
          <w:szCs w:val="22"/>
        </w:rPr>
        <w:t xml:space="preserve">36200 </w:t>
      </w:r>
      <w:r w:rsidR="57C40850" w:rsidRPr="57C40850">
        <w:rPr>
          <w:rFonts w:ascii="Arial" w:hAnsi="Arial"/>
          <w:sz w:val="22"/>
          <w:szCs w:val="22"/>
        </w:rPr>
        <w:t xml:space="preserve">and </w:t>
      </w:r>
      <w:r w:rsidR="61F9EFA6" w:rsidRPr="61F9EFA6">
        <w:rPr>
          <w:rFonts w:ascii="Arial" w:hAnsi="Arial"/>
          <w:sz w:val="22"/>
          <w:szCs w:val="22"/>
        </w:rPr>
        <w:t xml:space="preserve">prototyping USB. </w:t>
      </w:r>
      <w:r w:rsidR="304FF078" w:rsidRPr="304FF078">
        <w:rPr>
          <w:rFonts w:ascii="Arial" w:hAnsi="Arial"/>
          <w:sz w:val="22"/>
          <w:szCs w:val="22"/>
        </w:rPr>
        <w:t xml:space="preserve">In </w:t>
      </w:r>
      <w:r w:rsidR="49DAC102" w:rsidRPr="49DAC102">
        <w:rPr>
          <w:rFonts w:ascii="Arial" w:hAnsi="Arial"/>
          <w:sz w:val="22"/>
          <w:szCs w:val="22"/>
        </w:rPr>
        <w:t>ECE</w:t>
      </w:r>
      <w:r w:rsidR="304FF078" w:rsidRPr="304FF078">
        <w:rPr>
          <w:rFonts w:ascii="Arial" w:hAnsi="Arial"/>
          <w:sz w:val="22"/>
          <w:szCs w:val="22"/>
        </w:rPr>
        <w:t xml:space="preserve"> 43700</w:t>
      </w:r>
      <w:r w:rsidR="29E684ED" w:rsidRPr="29E684ED">
        <w:rPr>
          <w:rFonts w:ascii="Arial" w:hAnsi="Arial"/>
          <w:sz w:val="22"/>
          <w:szCs w:val="22"/>
        </w:rPr>
        <w:t xml:space="preserve">, I </w:t>
      </w:r>
      <w:r w:rsidR="1C792869" w:rsidRPr="1C792869">
        <w:rPr>
          <w:rFonts w:ascii="Arial" w:hAnsi="Arial"/>
          <w:sz w:val="22"/>
          <w:szCs w:val="22"/>
        </w:rPr>
        <w:t>learned the concept</w:t>
      </w:r>
      <w:r w:rsidR="49DAC102" w:rsidRPr="49DAC102">
        <w:rPr>
          <w:rFonts w:ascii="Arial" w:hAnsi="Arial"/>
          <w:sz w:val="22"/>
          <w:szCs w:val="22"/>
        </w:rPr>
        <w:t xml:space="preserve"> of storing</w:t>
      </w:r>
      <w:r w:rsidR="6EB7E543" w:rsidRPr="6EB7E543">
        <w:rPr>
          <w:rFonts w:ascii="Arial" w:hAnsi="Arial"/>
          <w:sz w:val="22"/>
          <w:szCs w:val="22"/>
        </w:rPr>
        <w:t xml:space="preserve"> both program </w:t>
      </w:r>
      <w:r w:rsidR="00F4BB38" w:rsidRPr="00F4BB38">
        <w:rPr>
          <w:rFonts w:ascii="Arial" w:hAnsi="Arial"/>
          <w:sz w:val="22"/>
          <w:szCs w:val="22"/>
        </w:rPr>
        <w:t>instructions and data</w:t>
      </w:r>
      <w:r w:rsidR="65B23CD0" w:rsidRPr="65B23CD0">
        <w:rPr>
          <w:rFonts w:ascii="Arial" w:hAnsi="Arial"/>
          <w:sz w:val="22"/>
          <w:szCs w:val="22"/>
        </w:rPr>
        <w:t xml:space="preserve"> </w:t>
      </w:r>
      <w:r w:rsidR="2330320A" w:rsidRPr="2330320A">
        <w:rPr>
          <w:rFonts w:ascii="Arial" w:hAnsi="Arial"/>
          <w:sz w:val="22"/>
          <w:szCs w:val="22"/>
        </w:rPr>
        <w:t xml:space="preserve">in memory and reference them </w:t>
      </w:r>
      <w:r w:rsidR="579D8105" w:rsidRPr="579D8105">
        <w:rPr>
          <w:rFonts w:ascii="Arial" w:hAnsi="Arial"/>
          <w:sz w:val="22"/>
          <w:szCs w:val="22"/>
        </w:rPr>
        <w:t xml:space="preserve">via </w:t>
      </w:r>
      <w:r w:rsidR="3F7C4BC2" w:rsidRPr="3F7C4BC2">
        <w:rPr>
          <w:rFonts w:ascii="Arial" w:hAnsi="Arial"/>
          <w:sz w:val="22"/>
          <w:szCs w:val="22"/>
        </w:rPr>
        <w:t xml:space="preserve">addressing </w:t>
      </w:r>
      <w:r w:rsidR="3C851108" w:rsidRPr="3C851108">
        <w:rPr>
          <w:rFonts w:ascii="Arial" w:hAnsi="Arial"/>
          <w:sz w:val="22"/>
          <w:szCs w:val="22"/>
        </w:rPr>
        <w:t>which helped me figure</w:t>
      </w:r>
      <w:r w:rsidR="33C8CFA5" w:rsidRPr="33C8CFA5">
        <w:rPr>
          <w:rFonts w:ascii="Arial" w:hAnsi="Arial"/>
          <w:sz w:val="22"/>
          <w:szCs w:val="22"/>
        </w:rPr>
        <w:t xml:space="preserve"> out how to best store </w:t>
      </w:r>
      <w:r w:rsidR="673C0C7E" w:rsidRPr="673C0C7E">
        <w:rPr>
          <w:rFonts w:ascii="Arial" w:hAnsi="Arial"/>
          <w:sz w:val="22"/>
          <w:szCs w:val="22"/>
        </w:rPr>
        <w:t xml:space="preserve">user ID and </w:t>
      </w:r>
      <w:r w:rsidR="6D50A2D6" w:rsidRPr="6D50A2D6">
        <w:rPr>
          <w:rFonts w:ascii="Arial" w:hAnsi="Arial"/>
          <w:sz w:val="22"/>
          <w:szCs w:val="22"/>
        </w:rPr>
        <w:t>password credentials.</w:t>
      </w:r>
    </w:p>
    <w:p w14:paraId="64F33921" w14:textId="77777777" w:rsidR="006C2E8A" w:rsidRDefault="006C2E8A" w:rsidP="006C2E8A">
      <w:pPr>
        <w:jc w:val="both"/>
        <w:rPr>
          <w:sz w:val="24"/>
        </w:rPr>
      </w:pPr>
    </w:p>
    <w:p w14:paraId="61E388FE" w14:textId="77777777" w:rsidR="006C2E8A" w:rsidRPr="006C2E8A" w:rsidRDefault="006C2E8A" w:rsidP="006C2E8A">
      <w:pPr>
        <w:pStyle w:val="ListParagraph"/>
        <w:numPr>
          <w:ilvl w:val="0"/>
          <w:numId w:val="3"/>
        </w:numPr>
        <w:rPr>
          <w:sz w:val="22"/>
          <w:szCs w:val="22"/>
        </w:rPr>
      </w:pPr>
      <w:r w:rsidRPr="006C2E8A">
        <w:rPr>
          <w:sz w:val="22"/>
          <w:szCs w:val="22"/>
        </w:rPr>
        <w:t>Describe how you acquired and applied new knowledge as needed to contribute to this pro</w:t>
      </w:r>
      <w:r>
        <w:rPr>
          <w:sz w:val="22"/>
          <w:szCs w:val="22"/>
        </w:rPr>
        <w:t xml:space="preserve">ject. What learning strategies </w:t>
      </w:r>
      <w:r w:rsidRPr="006C2E8A">
        <w:rPr>
          <w:sz w:val="22"/>
          <w:szCs w:val="22"/>
        </w:rPr>
        <w:t>did you employ to do so?</w:t>
      </w:r>
    </w:p>
    <w:p w14:paraId="710B6897" w14:textId="77777777" w:rsidR="006C2E8A" w:rsidRPr="006C2E8A" w:rsidRDefault="006C2E8A" w:rsidP="006C2E8A">
      <w:pPr>
        <w:pStyle w:val="ListParagraph"/>
        <w:ind w:left="432"/>
        <w:jc w:val="both"/>
        <w:rPr>
          <w:sz w:val="22"/>
          <w:szCs w:val="22"/>
        </w:rPr>
      </w:pPr>
    </w:p>
    <w:p w14:paraId="5DB84D68" w14:textId="50FBDB17" w:rsidR="006C2E8A" w:rsidRPr="003C7039" w:rsidRDefault="2872FAC6" w:rsidP="006C2E8A">
      <w:pPr>
        <w:pStyle w:val="Heading2"/>
        <w:ind w:left="432"/>
        <w:jc w:val="both"/>
        <w:rPr>
          <w:rFonts w:ascii="Arial" w:hAnsi="Arial"/>
          <w:iCs/>
          <w:sz w:val="22"/>
          <w:szCs w:val="22"/>
        </w:rPr>
      </w:pPr>
      <w:r w:rsidRPr="2872FAC6">
        <w:rPr>
          <w:rFonts w:ascii="Arial" w:hAnsi="Arial"/>
          <w:sz w:val="22"/>
          <w:szCs w:val="22"/>
        </w:rPr>
        <w:t>Prior to soldering the microcontroller, flash chips, resistors, diodes, capacitors, connectors, and wires, I</w:t>
      </w:r>
      <w:r w:rsidR="13363AA7" w:rsidRPr="13363AA7">
        <w:rPr>
          <w:rFonts w:ascii="Arial" w:hAnsi="Arial"/>
          <w:sz w:val="22"/>
          <w:szCs w:val="22"/>
        </w:rPr>
        <w:t xml:space="preserve"> only had experience </w:t>
      </w:r>
      <w:proofErr w:type="gramStart"/>
      <w:r w:rsidR="13363AA7" w:rsidRPr="13363AA7">
        <w:rPr>
          <w:rFonts w:ascii="Arial" w:hAnsi="Arial"/>
          <w:sz w:val="22"/>
          <w:szCs w:val="22"/>
        </w:rPr>
        <w:t>soldering</w:t>
      </w:r>
      <w:proofErr w:type="gramEnd"/>
      <w:r w:rsidR="13363AA7" w:rsidRPr="13363AA7">
        <w:rPr>
          <w:rFonts w:ascii="Arial" w:hAnsi="Arial"/>
          <w:sz w:val="22"/>
          <w:szCs w:val="22"/>
        </w:rPr>
        <w:t xml:space="preserve"> wires. I have never done anything with other </w:t>
      </w:r>
      <w:r w:rsidR="2D07C6EB" w:rsidRPr="2D07C6EB">
        <w:rPr>
          <w:rFonts w:ascii="Arial" w:hAnsi="Arial"/>
          <w:sz w:val="22"/>
          <w:szCs w:val="22"/>
        </w:rPr>
        <w:t>kinds</w:t>
      </w:r>
      <w:r w:rsidR="13363AA7" w:rsidRPr="13363AA7">
        <w:rPr>
          <w:rFonts w:ascii="Arial" w:hAnsi="Arial"/>
          <w:sz w:val="22"/>
          <w:szCs w:val="22"/>
        </w:rPr>
        <w:t xml:space="preserve"> of components before, so </w:t>
      </w:r>
      <w:r w:rsidR="2D07C6EB" w:rsidRPr="2D07C6EB">
        <w:rPr>
          <w:rFonts w:ascii="Arial" w:hAnsi="Arial"/>
          <w:sz w:val="22"/>
          <w:szCs w:val="22"/>
        </w:rPr>
        <w:t xml:space="preserve">I knew that I had to learn from people who have accomplished these tasks already. </w:t>
      </w:r>
      <w:r w:rsidR="144AAC7A" w:rsidRPr="144AAC7A">
        <w:rPr>
          <w:rFonts w:ascii="Arial" w:hAnsi="Arial"/>
          <w:sz w:val="22"/>
          <w:szCs w:val="22"/>
        </w:rPr>
        <w:t xml:space="preserve">Luckily, the ECE 47700 course staff provided a workshop for how to solder, so after attending the workshop, I was able to solder the components listed above. As for routing the PCB and </w:t>
      </w:r>
      <w:r w:rsidR="17FFDDA2" w:rsidRPr="17FFDDA2">
        <w:rPr>
          <w:rFonts w:ascii="Arial" w:hAnsi="Arial"/>
          <w:sz w:val="22"/>
          <w:szCs w:val="22"/>
        </w:rPr>
        <w:t>adding components</w:t>
      </w:r>
      <w:r w:rsidR="4F99FE64" w:rsidRPr="4F99FE64">
        <w:rPr>
          <w:rFonts w:ascii="Arial" w:hAnsi="Arial"/>
          <w:sz w:val="22"/>
          <w:szCs w:val="22"/>
        </w:rPr>
        <w:t xml:space="preserve"> to the </w:t>
      </w:r>
      <w:r w:rsidR="418476E1" w:rsidRPr="418476E1">
        <w:rPr>
          <w:rFonts w:ascii="Arial" w:hAnsi="Arial"/>
          <w:sz w:val="22"/>
          <w:szCs w:val="22"/>
        </w:rPr>
        <w:t xml:space="preserve">layout, I have never </w:t>
      </w:r>
      <w:r w:rsidR="5F5A9F13" w:rsidRPr="5F5A9F13">
        <w:rPr>
          <w:rFonts w:ascii="Arial" w:hAnsi="Arial"/>
          <w:sz w:val="22"/>
          <w:szCs w:val="22"/>
        </w:rPr>
        <w:t xml:space="preserve">really worked with </w:t>
      </w:r>
      <w:proofErr w:type="spellStart"/>
      <w:r w:rsidR="5F5A9F13" w:rsidRPr="5F5A9F13">
        <w:rPr>
          <w:rFonts w:ascii="Arial" w:hAnsi="Arial"/>
          <w:sz w:val="22"/>
          <w:szCs w:val="22"/>
        </w:rPr>
        <w:lastRenderedPageBreak/>
        <w:t>KiCad</w:t>
      </w:r>
      <w:proofErr w:type="spellEnd"/>
      <w:r w:rsidR="5F5A9F13" w:rsidRPr="5F5A9F13">
        <w:rPr>
          <w:rFonts w:ascii="Arial" w:hAnsi="Arial"/>
          <w:sz w:val="22"/>
          <w:szCs w:val="22"/>
        </w:rPr>
        <w:t xml:space="preserve"> </w:t>
      </w:r>
      <w:r w:rsidR="7E6B2CCC" w:rsidRPr="7E6B2CCC">
        <w:rPr>
          <w:rFonts w:ascii="Arial" w:hAnsi="Arial"/>
          <w:sz w:val="22"/>
          <w:szCs w:val="22"/>
        </w:rPr>
        <w:t xml:space="preserve">before, and since </w:t>
      </w:r>
      <w:r w:rsidR="3BD2A99C" w:rsidRPr="3BD2A99C">
        <w:rPr>
          <w:rFonts w:ascii="Arial" w:hAnsi="Arial"/>
          <w:sz w:val="22"/>
          <w:szCs w:val="22"/>
        </w:rPr>
        <w:t>this skill was to be self-</w:t>
      </w:r>
      <w:r w:rsidR="7E0144BF" w:rsidRPr="7E0144BF">
        <w:rPr>
          <w:rFonts w:ascii="Arial" w:hAnsi="Arial"/>
          <w:sz w:val="22"/>
          <w:szCs w:val="22"/>
        </w:rPr>
        <w:t xml:space="preserve">learned, I watched </w:t>
      </w:r>
      <w:r w:rsidR="1A9EF1AD" w:rsidRPr="1A9EF1AD">
        <w:rPr>
          <w:rFonts w:ascii="Arial" w:hAnsi="Arial"/>
          <w:sz w:val="22"/>
          <w:szCs w:val="22"/>
        </w:rPr>
        <w:t xml:space="preserve">YouTube tutorials that guided me </w:t>
      </w:r>
      <w:r w:rsidR="38B7D535" w:rsidRPr="38B7D535">
        <w:rPr>
          <w:rFonts w:ascii="Arial" w:hAnsi="Arial"/>
          <w:sz w:val="22"/>
          <w:szCs w:val="22"/>
        </w:rPr>
        <w:t xml:space="preserve">step by step on the </w:t>
      </w:r>
      <w:r w:rsidR="3CF4EE1E" w:rsidRPr="3CF4EE1E">
        <w:rPr>
          <w:rFonts w:ascii="Arial" w:hAnsi="Arial"/>
          <w:sz w:val="22"/>
          <w:szCs w:val="22"/>
        </w:rPr>
        <w:t xml:space="preserve">same </w:t>
      </w:r>
      <w:proofErr w:type="spellStart"/>
      <w:r w:rsidR="3CF4EE1E" w:rsidRPr="3CF4EE1E">
        <w:rPr>
          <w:rFonts w:ascii="Arial" w:hAnsi="Arial"/>
          <w:sz w:val="22"/>
          <w:szCs w:val="22"/>
        </w:rPr>
        <w:t>KiCad</w:t>
      </w:r>
      <w:proofErr w:type="spellEnd"/>
      <w:r w:rsidR="3CF4EE1E" w:rsidRPr="3CF4EE1E">
        <w:rPr>
          <w:rFonts w:ascii="Arial" w:hAnsi="Arial"/>
          <w:sz w:val="22"/>
          <w:szCs w:val="22"/>
        </w:rPr>
        <w:t xml:space="preserve"> version that I was </w:t>
      </w:r>
      <w:r w:rsidR="286B3074" w:rsidRPr="286B3074">
        <w:rPr>
          <w:rFonts w:ascii="Arial" w:hAnsi="Arial"/>
          <w:sz w:val="22"/>
          <w:szCs w:val="22"/>
        </w:rPr>
        <w:t xml:space="preserve">using. </w:t>
      </w:r>
      <w:r w:rsidR="60B07D02" w:rsidRPr="60B07D02">
        <w:rPr>
          <w:rFonts w:ascii="Arial" w:hAnsi="Arial"/>
          <w:sz w:val="22"/>
          <w:szCs w:val="22"/>
        </w:rPr>
        <w:t>After watching the videos, I was</w:t>
      </w:r>
      <w:r w:rsidR="4D7B8D2D" w:rsidRPr="4D7B8D2D">
        <w:rPr>
          <w:rFonts w:ascii="Arial" w:hAnsi="Arial"/>
          <w:sz w:val="22"/>
          <w:szCs w:val="22"/>
        </w:rPr>
        <w:t xml:space="preserve"> able to </w:t>
      </w:r>
      <w:r w:rsidR="0D119880" w:rsidRPr="0D119880">
        <w:rPr>
          <w:rFonts w:ascii="Arial" w:hAnsi="Arial"/>
          <w:sz w:val="22"/>
          <w:szCs w:val="22"/>
        </w:rPr>
        <w:t xml:space="preserve">route </w:t>
      </w:r>
      <w:r w:rsidR="295622E8" w:rsidRPr="295622E8">
        <w:rPr>
          <w:rFonts w:ascii="Arial" w:hAnsi="Arial"/>
          <w:sz w:val="22"/>
          <w:szCs w:val="22"/>
        </w:rPr>
        <w:t xml:space="preserve">the wires </w:t>
      </w:r>
      <w:r w:rsidR="7EF7B5E7" w:rsidRPr="7EF7B5E7">
        <w:rPr>
          <w:rFonts w:ascii="Arial" w:hAnsi="Arial"/>
          <w:sz w:val="22"/>
          <w:szCs w:val="22"/>
        </w:rPr>
        <w:t xml:space="preserve">between the connectors and the </w:t>
      </w:r>
      <w:r w:rsidR="1FBCCDD2" w:rsidRPr="1FBCCDD2">
        <w:rPr>
          <w:rFonts w:ascii="Arial" w:hAnsi="Arial"/>
          <w:sz w:val="22"/>
          <w:szCs w:val="22"/>
        </w:rPr>
        <w:t xml:space="preserve">microcontroller </w:t>
      </w:r>
      <w:r w:rsidR="2C61F49F" w:rsidRPr="2C61F49F">
        <w:rPr>
          <w:rFonts w:ascii="Arial" w:hAnsi="Arial"/>
          <w:sz w:val="22"/>
          <w:szCs w:val="22"/>
        </w:rPr>
        <w:t xml:space="preserve">in one of the </w:t>
      </w:r>
      <w:proofErr w:type="gramStart"/>
      <w:r w:rsidR="2C61F49F" w:rsidRPr="2C61F49F">
        <w:rPr>
          <w:rFonts w:ascii="Arial" w:hAnsi="Arial"/>
          <w:sz w:val="22"/>
          <w:szCs w:val="22"/>
        </w:rPr>
        <w:t>revisions, and</w:t>
      </w:r>
      <w:proofErr w:type="gramEnd"/>
      <w:r w:rsidR="2C61F49F" w:rsidRPr="2C61F49F">
        <w:rPr>
          <w:rFonts w:ascii="Arial" w:hAnsi="Arial"/>
          <w:sz w:val="22"/>
          <w:szCs w:val="22"/>
        </w:rPr>
        <w:t xml:space="preserve"> </w:t>
      </w:r>
      <w:r w:rsidR="1B43D544" w:rsidRPr="1B43D544">
        <w:rPr>
          <w:rFonts w:ascii="Arial" w:hAnsi="Arial"/>
          <w:sz w:val="22"/>
          <w:szCs w:val="22"/>
        </w:rPr>
        <w:t xml:space="preserve">learn how to add ESD circuitry by first adding them to the schematic file and then </w:t>
      </w:r>
      <w:r w:rsidR="31DEBB95" w:rsidRPr="31DEBB95">
        <w:rPr>
          <w:rFonts w:ascii="Arial" w:hAnsi="Arial"/>
          <w:sz w:val="22"/>
          <w:szCs w:val="22"/>
        </w:rPr>
        <w:t>automatically update their</w:t>
      </w:r>
      <w:r w:rsidR="778F391B" w:rsidRPr="778F391B">
        <w:rPr>
          <w:rFonts w:ascii="Arial" w:hAnsi="Arial"/>
          <w:sz w:val="22"/>
          <w:szCs w:val="22"/>
        </w:rPr>
        <w:t xml:space="preserve"> presence in </w:t>
      </w:r>
      <w:r w:rsidR="128F0E9D" w:rsidRPr="128F0E9D">
        <w:rPr>
          <w:rFonts w:ascii="Arial" w:hAnsi="Arial"/>
          <w:sz w:val="22"/>
          <w:szCs w:val="22"/>
        </w:rPr>
        <w:t xml:space="preserve">the PCB file which I </w:t>
      </w:r>
      <w:r w:rsidR="734B41AC" w:rsidRPr="734B41AC">
        <w:rPr>
          <w:rFonts w:ascii="Arial" w:hAnsi="Arial"/>
          <w:sz w:val="22"/>
          <w:szCs w:val="22"/>
        </w:rPr>
        <w:t xml:space="preserve">later had to route as well. </w:t>
      </w:r>
    </w:p>
    <w:p w14:paraId="027E85FF" w14:textId="77777777" w:rsidR="006C2E8A" w:rsidRDefault="006C2E8A" w:rsidP="006C2E8A">
      <w:pPr>
        <w:jc w:val="both"/>
        <w:rPr>
          <w:sz w:val="24"/>
        </w:rPr>
      </w:pPr>
    </w:p>
    <w:p w14:paraId="4AE73ABD" w14:textId="77777777" w:rsidR="006C2E8A" w:rsidRPr="006C2E8A" w:rsidRDefault="006C2E8A" w:rsidP="006C2E8A">
      <w:pPr>
        <w:pStyle w:val="ListParagraph"/>
        <w:numPr>
          <w:ilvl w:val="0"/>
          <w:numId w:val="3"/>
        </w:numPr>
        <w:rPr>
          <w:sz w:val="22"/>
          <w:szCs w:val="22"/>
        </w:rPr>
      </w:pPr>
      <w:r w:rsidRPr="006C2E8A">
        <w:rPr>
          <w:sz w:val="22"/>
          <w:szCs w:val="22"/>
        </w:rPr>
        <w:t xml:space="preserve">Discuss your ethical and professional responsibilities as they relate to this engineering design experience. </w:t>
      </w:r>
    </w:p>
    <w:p w14:paraId="23C539DC" w14:textId="77777777" w:rsidR="006C2E8A" w:rsidRPr="006C2E8A" w:rsidRDefault="006C2E8A" w:rsidP="006C2E8A">
      <w:pPr>
        <w:pStyle w:val="ListParagraph"/>
        <w:ind w:left="432"/>
        <w:jc w:val="both"/>
        <w:rPr>
          <w:sz w:val="22"/>
          <w:szCs w:val="22"/>
        </w:rPr>
      </w:pPr>
    </w:p>
    <w:p w14:paraId="60496531" w14:textId="0848F405" w:rsidR="006C2E8A" w:rsidRPr="00D70FE1" w:rsidRDefault="006C7860" w:rsidP="006C2E8A">
      <w:pPr>
        <w:pStyle w:val="Heading2"/>
        <w:ind w:left="432"/>
        <w:jc w:val="both"/>
        <w:rPr>
          <w:rFonts w:ascii="Arial" w:hAnsi="Arial"/>
          <w:iCs/>
          <w:sz w:val="22"/>
          <w:szCs w:val="22"/>
        </w:rPr>
      </w:pPr>
      <w:r w:rsidRPr="00D70FE1">
        <w:rPr>
          <w:rFonts w:ascii="Arial" w:hAnsi="Arial"/>
          <w:iCs/>
          <w:sz w:val="22"/>
          <w:szCs w:val="22"/>
        </w:rPr>
        <w:t>My ethical responsibilities involve</w:t>
      </w:r>
      <w:r w:rsidR="00D70FE1" w:rsidRPr="00D70FE1">
        <w:rPr>
          <w:rFonts w:ascii="Arial" w:hAnsi="Arial"/>
          <w:iCs/>
          <w:sz w:val="22"/>
          <w:szCs w:val="22"/>
        </w:rPr>
        <w:t xml:space="preserve"> being honest about my progress and what I am struggling with. It is important that other team members know what I have worked on and what I have not completed yet, so they have full transparency on other aspects of the project that they are not working on. My professional responsibilities primarily consist of following conventions for updating parts of a project shared and accessed by multiple members including but not limited to version control.</w:t>
      </w:r>
    </w:p>
    <w:p w14:paraId="7ABBF272" w14:textId="77777777" w:rsidR="006C2E8A" w:rsidRDefault="006C2E8A" w:rsidP="006C2E8A">
      <w:pPr>
        <w:jc w:val="both"/>
        <w:rPr>
          <w:sz w:val="24"/>
        </w:rPr>
      </w:pPr>
    </w:p>
    <w:p w14:paraId="175103F7" w14:textId="77777777" w:rsidR="006C2E8A" w:rsidRPr="006C2E8A" w:rsidRDefault="006C2E8A" w:rsidP="006C2E8A">
      <w:pPr>
        <w:pStyle w:val="ListParagraph"/>
        <w:numPr>
          <w:ilvl w:val="0"/>
          <w:numId w:val="3"/>
        </w:numPr>
        <w:rPr>
          <w:sz w:val="22"/>
          <w:szCs w:val="22"/>
        </w:rPr>
      </w:pPr>
      <w:r w:rsidRPr="006C2E8A">
        <w:rPr>
          <w:sz w:val="22"/>
          <w:szCs w:val="22"/>
        </w:rPr>
        <w:t xml:space="preserve">Consider what the impact of the product of this engineering design experience could have in economic, environmental, societal, and global contexts. Discuss how you would make (or </w:t>
      </w:r>
      <w:r>
        <w:rPr>
          <w:sz w:val="22"/>
          <w:szCs w:val="22"/>
        </w:rPr>
        <w:t>did make) an informed judgement</w:t>
      </w:r>
      <w:r w:rsidRPr="006C2E8A">
        <w:rPr>
          <w:sz w:val="22"/>
          <w:szCs w:val="22"/>
        </w:rPr>
        <w:t xml:space="preserve"> as to your product’s impact in each of these four contexts?</w:t>
      </w:r>
    </w:p>
    <w:p w14:paraId="1A11DAA6" w14:textId="77777777" w:rsidR="006C2E8A" w:rsidRPr="006C2E8A" w:rsidRDefault="006C2E8A" w:rsidP="006C2E8A">
      <w:pPr>
        <w:pStyle w:val="ListParagraph"/>
        <w:ind w:left="432"/>
        <w:jc w:val="both"/>
        <w:rPr>
          <w:sz w:val="22"/>
          <w:szCs w:val="22"/>
        </w:rPr>
      </w:pPr>
    </w:p>
    <w:p w14:paraId="39FDC375" w14:textId="097829E2" w:rsidR="006C2E8A" w:rsidRPr="00200DE8" w:rsidRDefault="5664C2A8" w:rsidP="006C2E8A">
      <w:pPr>
        <w:pStyle w:val="Heading2"/>
        <w:ind w:left="432"/>
        <w:jc w:val="both"/>
        <w:rPr>
          <w:rFonts w:ascii="Arial" w:hAnsi="Arial"/>
          <w:iCs/>
          <w:sz w:val="22"/>
          <w:szCs w:val="22"/>
        </w:rPr>
      </w:pPr>
      <w:r w:rsidRPr="5664C2A8">
        <w:rPr>
          <w:rFonts w:ascii="Arial" w:hAnsi="Arial"/>
          <w:sz w:val="22"/>
          <w:szCs w:val="22"/>
        </w:rPr>
        <w:t xml:space="preserve">Regarding </w:t>
      </w:r>
      <w:r w:rsidR="00D47F15" w:rsidRPr="00200DE8">
        <w:rPr>
          <w:rFonts w:ascii="Arial" w:hAnsi="Arial"/>
          <w:iCs/>
          <w:sz w:val="22"/>
          <w:szCs w:val="22"/>
        </w:rPr>
        <w:t xml:space="preserve">the </w:t>
      </w:r>
      <w:r w:rsidR="6B2DA0E2" w:rsidRPr="6B2DA0E2">
        <w:rPr>
          <w:rFonts w:ascii="Arial" w:hAnsi="Arial"/>
          <w:sz w:val="22"/>
          <w:szCs w:val="22"/>
        </w:rPr>
        <w:t xml:space="preserve">societal </w:t>
      </w:r>
      <w:r w:rsidRPr="5664C2A8">
        <w:rPr>
          <w:rFonts w:ascii="Arial" w:hAnsi="Arial"/>
          <w:sz w:val="22"/>
          <w:szCs w:val="22"/>
        </w:rPr>
        <w:t>and global contexts</w:t>
      </w:r>
      <w:r w:rsidR="16FC8AE3" w:rsidRPr="16FC8AE3">
        <w:rPr>
          <w:rFonts w:ascii="Arial" w:hAnsi="Arial"/>
          <w:sz w:val="22"/>
          <w:szCs w:val="22"/>
        </w:rPr>
        <w:t xml:space="preserve">, </w:t>
      </w:r>
      <w:r w:rsidR="5F6A5571" w:rsidRPr="5F6A5571">
        <w:rPr>
          <w:rFonts w:ascii="Arial" w:hAnsi="Arial"/>
          <w:sz w:val="22"/>
          <w:szCs w:val="22"/>
        </w:rPr>
        <w:t xml:space="preserve">I would </w:t>
      </w:r>
      <w:r w:rsidR="2556945F" w:rsidRPr="2556945F">
        <w:rPr>
          <w:rFonts w:ascii="Arial" w:hAnsi="Arial"/>
          <w:sz w:val="22"/>
          <w:szCs w:val="22"/>
        </w:rPr>
        <w:t xml:space="preserve">consider </w:t>
      </w:r>
      <w:r w:rsidR="2A9A0D80" w:rsidRPr="2A9A0D80">
        <w:rPr>
          <w:rFonts w:ascii="Arial" w:hAnsi="Arial"/>
          <w:sz w:val="22"/>
          <w:szCs w:val="22"/>
        </w:rPr>
        <w:t>mainly</w:t>
      </w:r>
      <w:r w:rsidR="1302DD5E" w:rsidRPr="1302DD5E">
        <w:rPr>
          <w:rFonts w:ascii="Arial" w:hAnsi="Arial"/>
          <w:sz w:val="22"/>
          <w:szCs w:val="22"/>
        </w:rPr>
        <w:t xml:space="preserve"> privacy</w:t>
      </w:r>
      <w:r w:rsidR="726F9BD2" w:rsidRPr="726F9BD2">
        <w:rPr>
          <w:rFonts w:ascii="Arial" w:hAnsi="Arial"/>
          <w:sz w:val="22"/>
          <w:szCs w:val="22"/>
        </w:rPr>
        <w:t>, data protection, and</w:t>
      </w:r>
      <w:r w:rsidR="702BCD51" w:rsidRPr="702BCD51">
        <w:rPr>
          <w:rFonts w:ascii="Arial" w:hAnsi="Arial"/>
          <w:sz w:val="22"/>
          <w:szCs w:val="22"/>
        </w:rPr>
        <w:t xml:space="preserve"> spy / intelligence</w:t>
      </w:r>
      <w:r w:rsidR="1302DD5E" w:rsidRPr="1302DD5E">
        <w:rPr>
          <w:rFonts w:ascii="Arial" w:hAnsi="Arial"/>
          <w:sz w:val="22"/>
          <w:szCs w:val="22"/>
        </w:rPr>
        <w:t xml:space="preserve"> </w:t>
      </w:r>
      <w:r w:rsidR="0C167CA7" w:rsidRPr="0C167CA7">
        <w:rPr>
          <w:rFonts w:ascii="Arial" w:hAnsi="Arial"/>
          <w:sz w:val="22"/>
          <w:szCs w:val="22"/>
        </w:rPr>
        <w:t xml:space="preserve">networks run by </w:t>
      </w:r>
      <w:r w:rsidR="2E7DCCEA" w:rsidRPr="2E7DCCEA">
        <w:rPr>
          <w:rFonts w:ascii="Arial" w:hAnsi="Arial"/>
          <w:sz w:val="22"/>
          <w:szCs w:val="22"/>
        </w:rPr>
        <w:t xml:space="preserve">government / military </w:t>
      </w:r>
      <w:r w:rsidRPr="5664C2A8">
        <w:rPr>
          <w:rFonts w:ascii="Arial" w:hAnsi="Arial"/>
          <w:sz w:val="22"/>
          <w:szCs w:val="22"/>
        </w:rPr>
        <w:t xml:space="preserve">institutions. It can be determined that the secure USB drive has a huge impact in these areas because it prevents any user from simply plugging in the drive into their computer and accessing the data. There is a layer of authentication that must be breached </w:t>
      </w:r>
      <w:proofErr w:type="gramStart"/>
      <w:r w:rsidRPr="5664C2A8">
        <w:rPr>
          <w:rFonts w:ascii="Arial" w:hAnsi="Arial"/>
          <w:sz w:val="22"/>
          <w:szCs w:val="22"/>
        </w:rPr>
        <w:t>in order to</w:t>
      </w:r>
      <w:proofErr w:type="gramEnd"/>
      <w:r w:rsidRPr="5664C2A8">
        <w:rPr>
          <w:rFonts w:ascii="Arial" w:hAnsi="Arial"/>
          <w:sz w:val="22"/>
          <w:szCs w:val="22"/>
        </w:rPr>
        <w:t xml:space="preserve"> </w:t>
      </w:r>
      <w:r w:rsidR="40782C15" w:rsidRPr="40782C15">
        <w:rPr>
          <w:rFonts w:ascii="Arial" w:hAnsi="Arial"/>
          <w:sz w:val="22"/>
          <w:szCs w:val="22"/>
        </w:rPr>
        <w:t xml:space="preserve">unlock access to the USB. This protects users in case they leave their </w:t>
      </w:r>
      <w:r w:rsidR="44961B9A" w:rsidRPr="44961B9A">
        <w:rPr>
          <w:rFonts w:ascii="Arial" w:hAnsi="Arial"/>
          <w:sz w:val="22"/>
          <w:szCs w:val="22"/>
        </w:rPr>
        <w:t xml:space="preserve">drive lying around as well as people conducting military operations around the world because there is </w:t>
      </w:r>
      <w:proofErr w:type="gramStart"/>
      <w:r w:rsidR="44961B9A" w:rsidRPr="44961B9A">
        <w:rPr>
          <w:rFonts w:ascii="Arial" w:hAnsi="Arial"/>
          <w:sz w:val="22"/>
          <w:szCs w:val="22"/>
        </w:rPr>
        <w:t>impedance</w:t>
      </w:r>
      <w:proofErr w:type="gramEnd"/>
      <w:r w:rsidR="44961B9A" w:rsidRPr="44961B9A">
        <w:rPr>
          <w:rFonts w:ascii="Arial" w:hAnsi="Arial"/>
          <w:sz w:val="22"/>
          <w:szCs w:val="22"/>
        </w:rPr>
        <w:t xml:space="preserve"> to </w:t>
      </w:r>
      <w:proofErr w:type="gramStart"/>
      <w:r w:rsidR="44961B9A" w:rsidRPr="44961B9A">
        <w:rPr>
          <w:rFonts w:ascii="Arial" w:hAnsi="Arial"/>
          <w:sz w:val="22"/>
          <w:szCs w:val="22"/>
        </w:rPr>
        <w:t>the data</w:t>
      </w:r>
      <w:proofErr w:type="gramEnd"/>
      <w:r w:rsidR="44961B9A" w:rsidRPr="44961B9A">
        <w:rPr>
          <w:rFonts w:ascii="Arial" w:hAnsi="Arial"/>
          <w:sz w:val="22"/>
          <w:szCs w:val="22"/>
        </w:rPr>
        <w:t xml:space="preserve"> access.</w:t>
      </w:r>
      <w:r w:rsidR="40782C15" w:rsidRPr="40782C15">
        <w:rPr>
          <w:rFonts w:ascii="Arial" w:hAnsi="Arial"/>
          <w:sz w:val="22"/>
          <w:szCs w:val="22"/>
        </w:rPr>
        <w:t xml:space="preserve"> </w:t>
      </w:r>
      <w:proofErr w:type="gramStart"/>
      <w:r w:rsidR="40782C15" w:rsidRPr="40782C15">
        <w:rPr>
          <w:rFonts w:ascii="Arial" w:hAnsi="Arial"/>
          <w:sz w:val="22"/>
          <w:szCs w:val="22"/>
        </w:rPr>
        <w:t>For</w:t>
      </w:r>
      <w:proofErr w:type="gramEnd"/>
      <w:r w:rsidR="00200DE8" w:rsidRPr="00200DE8">
        <w:rPr>
          <w:rFonts w:ascii="Arial" w:hAnsi="Arial"/>
          <w:iCs/>
          <w:sz w:val="22"/>
          <w:szCs w:val="22"/>
        </w:rPr>
        <w:t xml:space="preserve"> the product’s impact in the environmental context, I would only think about what the product uses or releases, and since it does not release any substances to the environment, I would determine that the only environmental impact is electricity usage. As for economic impact, I would</w:t>
      </w:r>
      <w:r w:rsidR="1E348FCC" w:rsidRPr="1E348FCC">
        <w:rPr>
          <w:rFonts w:ascii="Arial" w:hAnsi="Arial"/>
          <w:sz w:val="22"/>
          <w:szCs w:val="22"/>
        </w:rPr>
        <w:t xml:space="preserve"> </w:t>
      </w:r>
      <w:r w:rsidR="5F6A5571" w:rsidRPr="5F6A5571">
        <w:rPr>
          <w:rFonts w:ascii="Arial" w:hAnsi="Arial"/>
          <w:sz w:val="22"/>
          <w:szCs w:val="22"/>
        </w:rPr>
        <w:t>judge the product’s impact in this category by viewing its competitiveness against other products. I can</w:t>
      </w:r>
      <w:r w:rsidR="00200DE8" w:rsidRPr="00200DE8">
        <w:rPr>
          <w:rFonts w:ascii="Arial" w:hAnsi="Arial"/>
          <w:iCs/>
          <w:sz w:val="22"/>
          <w:szCs w:val="22"/>
        </w:rPr>
        <w:t xml:space="preserve"> determine that this product has one by being a competing product in the marketplace</w:t>
      </w:r>
      <w:r w:rsidR="539BF110" w:rsidRPr="539BF110">
        <w:rPr>
          <w:rFonts w:ascii="Arial" w:hAnsi="Arial"/>
          <w:sz w:val="22"/>
          <w:szCs w:val="22"/>
        </w:rPr>
        <w:t xml:space="preserve"> if and only if the product was smaller in size</w:t>
      </w:r>
      <w:r w:rsidR="0C6E8DC1" w:rsidRPr="0C6E8DC1">
        <w:rPr>
          <w:rFonts w:ascii="Arial" w:hAnsi="Arial"/>
          <w:sz w:val="22"/>
          <w:szCs w:val="22"/>
        </w:rPr>
        <w:t xml:space="preserve">, had stronger wire connections, and provided more storage space. </w:t>
      </w:r>
      <w:r w:rsidR="52853202" w:rsidRPr="52853202">
        <w:rPr>
          <w:rFonts w:ascii="Arial" w:hAnsi="Arial"/>
          <w:sz w:val="22"/>
          <w:szCs w:val="22"/>
        </w:rPr>
        <w:t xml:space="preserve">This is because most flash drives can store </w:t>
      </w:r>
      <w:r w:rsidR="1F9CB136" w:rsidRPr="1F9CB136">
        <w:rPr>
          <w:rFonts w:ascii="Arial" w:hAnsi="Arial"/>
          <w:sz w:val="22"/>
          <w:szCs w:val="22"/>
        </w:rPr>
        <w:t xml:space="preserve">many gigabytes of data, while the </w:t>
      </w:r>
      <w:r w:rsidR="4DB6A851" w:rsidRPr="4DB6A851">
        <w:rPr>
          <w:rFonts w:ascii="Arial" w:hAnsi="Arial"/>
          <w:sz w:val="22"/>
          <w:szCs w:val="22"/>
        </w:rPr>
        <w:t xml:space="preserve">current engineering </w:t>
      </w:r>
      <w:r w:rsidR="23FC2AC0" w:rsidRPr="23FC2AC0">
        <w:rPr>
          <w:rFonts w:ascii="Arial" w:hAnsi="Arial"/>
          <w:sz w:val="22"/>
          <w:szCs w:val="22"/>
        </w:rPr>
        <w:t xml:space="preserve">design </w:t>
      </w:r>
      <w:r w:rsidR="5B784DCF" w:rsidRPr="5B784DCF">
        <w:rPr>
          <w:rFonts w:ascii="Arial" w:hAnsi="Arial"/>
          <w:sz w:val="22"/>
          <w:szCs w:val="22"/>
        </w:rPr>
        <w:t>can only store a single</w:t>
      </w:r>
      <w:r w:rsidR="21940346" w:rsidRPr="21940346">
        <w:rPr>
          <w:rFonts w:ascii="Arial" w:hAnsi="Arial"/>
          <w:sz w:val="22"/>
          <w:szCs w:val="22"/>
        </w:rPr>
        <w:t xml:space="preserve"> </w:t>
      </w:r>
      <w:r w:rsidR="4F230EF5" w:rsidRPr="4F230EF5">
        <w:rPr>
          <w:rFonts w:ascii="Arial" w:hAnsi="Arial"/>
          <w:sz w:val="22"/>
          <w:szCs w:val="22"/>
        </w:rPr>
        <w:t xml:space="preserve">gigabit per user, which is not ideal. </w:t>
      </w:r>
      <w:r w:rsidR="5F97FC28" w:rsidRPr="5F97FC28">
        <w:rPr>
          <w:rFonts w:ascii="Arial" w:hAnsi="Arial"/>
          <w:sz w:val="22"/>
          <w:szCs w:val="22"/>
        </w:rPr>
        <w:t xml:space="preserve">In addition, the size </w:t>
      </w:r>
      <w:r w:rsidR="3D435B95" w:rsidRPr="3D435B95">
        <w:rPr>
          <w:rFonts w:ascii="Arial" w:hAnsi="Arial"/>
          <w:sz w:val="22"/>
          <w:szCs w:val="22"/>
        </w:rPr>
        <w:t xml:space="preserve">of the design is bulky </w:t>
      </w:r>
      <w:r w:rsidR="73C34DC4" w:rsidRPr="73C34DC4">
        <w:rPr>
          <w:rFonts w:ascii="Arial" w:hAnsi="Arial"/>
          <w:sz w:val="22"/>
          <w:szCs w:val="22"/>
        </w:rPr>
        <w:t xml:space="preserve">due to the requirement </w:t>
      </w:r>
      <w:r w:rsidR="7E1A0176" w:rsidRPr="7E1A0176">
        <w:rPr>
          <w:rFonts w:ascii="Arial" w:hAnsi="Arial"/>
          <w:sz w:val="22"/>
          <w:szCs w:val="22"/>
        </w:rPr>
        <w:t xml:space="preserve">of </w:t>
      </w:r>
      <w:r w:rsidR="6761FE80" w:rsidRPr="6761FE80">
        <w:rPr>
          <w:rFonts w:ascii="Arial" w:hAnsi="Arial"/>
          <w:sz w:val="22"/>
          <w:szCs w:val="22"/>
        </w:rPr>
        <w:t>holding a keypad, fingerprint sensor</w:t>
      </w:r>
      <w:r w:rsidR="7C232B0C" w:rsidRPr="7C232B0C">
        <w:rPr>
          <w:rFonts w:ascii="Arial" w:hAnsi="Arial"/>
          <w:sz w:val="22"/>
          <w:szCs w:val="22"/>
        </w:rPr>
        <w:t xml:space="preserve">, and an LCD. </w:t>
      </w:r>
      <w:r w:rsidR="1D0CD22C" w:rsidRPr="1D0CD22C">
        <w:rPr>
          <w:rFonts w:ascii="Arial" w:hAnsi="Arial"/>
          <w:sz w:val="22"/>
          <w:szCs w:val="22"/>
        </w:rPr>
        <w:t xml:space="preserve">If the design along with these external components were smaller, it would be more </w:t>
      </w:r>
      <w:r w:rsidR="5349EEB6" w:rsidRPr="5349EEB6">
        <w:rPr>
          <w:rFonts w:ascii="Arial" w:hAnsi="Arial"/>
          <w:sz w:val="22"/>
          <w:szCs w:val="22"/>
        </w:rPr>
        <w:t xml:space="preserve">portable and competitive in the </w:t>
      </w:r>
      <w:r w:rsidR="42806C35" w:rsidRPr="42806C35">
        <w:rPr>
          <w:rFonts w:ascii="Arial" w:hAnsi="Arial"/>
          <w:sz w:val="22"/>
          <w:szCs w:val="22"/>
        </w:rPr>
        <w:t xml:space="preserve">market. </w:t>
      </w:r>
      <w:r w:rsidR="551B384D" w:rsidRPr="551B384D">
        <w:rPr>
          <w:rFonts w:ascii="Arial" w:hAnsi="Arial"/>
          <w:sz w:val="22"/>
          <w:szCs w:val="22"/>
        </w:rPr>
        <w:t xml:space="preserve">Otherwise, despite the </w:t>
      </w:r>
      <w:r w:rsidR="3DB96230" w:rsidRPr="3DB96230">
        <w:rPr>
          <w:rFonts w:ascii="Arial" w:hAnsi="Arial"/>
          <w:sz w:val="22"/>
          <w:szCs w:val="22"/>
        </w:rPr>
        <w:t xml:space="preserve">potential to encrypt data and the </w:t>
      </w:r>
      <w:r w:rsidR="05C1B968" w:rsidRPr="05C1B968">
        <w:rPr>
          <w:rFonts w:ascii="Arial" w:hAnsi="Arial"/>
          <w:sz w:val="22"/>
          <w:szCs w:val="22"/>
        </w:rPr>
        <w:t xml:space="preserve">ability to </w:t>
      </w:r>
      <w:r w:rsidR="00A4400C" w:rsidRPr="00A4400C">
        <w:rPr>
          <w:rFonts w:ascii="Arial" w:hAnsi="Arial"/>
          <w:sz w:val="22"/>
          <w:szCs w:val="22"/>
        </w:rPr>
        <w:t xml:space="preserve">require </w:t>
      </w:r>
      <w:r w:rsidR="6D4CC953" w:rsidRPr="6D4CC953">
        <w:rPr>
          <w:rFonts w:ascii="Arial" w:hAnsi="Arial"/>
          <w:sz w:val="22"/>
          <w:szCs w:val="22"/>
        </w:rPr>
        <w:t>authentication before accessing data,</w:t>
      </w:r>
      <w:r w:rsidR="61D5846D" w:rsidRPr="61D5846D">
        <w:rPr>
          <w:rFonts w:ascii="Arial" w:hAnsi="Arial"/>
          <w:sz w:val="22"/>
          <w:szCs w:val="22"/>
        </w:rPr>
        <w:t xml:space="preserve"> </w:t>
      </w:r>
      <w:r w:rsidR="4998FDEE" w:rsidRPr="4998FDEE">
        <w:rPr>
          <w:rFonts w:ascii="Arial" w:hAnsi="Arial"/>
          <w:sz w:val="22"/>
          <w:szCs w:val="22"/>
        </w:rPr>
        <w:t xml:space="preserve">the product is on the lower </w:t>
      </w:r>
      <w:r w:rsidR="21F0C6AD" w:rsidRPr="21F0C6AD">
        <w:rPr>
          <w:rFonts w:ascii="Arial" w:hAnsi="Arial"/>
          <w:sz w:val="22"/>
          <w:szCs w:val="22"/>
        </w:rPr>
        <w:t xml:space="preserve">end </w:t>
      </w:r>
      <w:r w:rsidR="6B914EEB" w:rsidRPr="6B914EEB">
        <w:rPr>
          <w:rFonts w:ascii="Arial" w:hAnsi="Arial"/>
          <w:sz w:val="22"/>
          <w:szCs w:val="22"/>
        </w:rPr>
        <w:t xml:space="preserve">of meeting consumer needs </w:t>
      </w:r>
      <w:r w:rsidR="7374E40B" w:rsidRPr="7374E40B">
        <w:rPr>
          <w:rFonts w:ascii="Arial" w:hAnsi="Arial"/>
          <w:sz w:val="22"/>
          <w:szCs w:val="22"/>
        </w:rPr>
        <w:t xml:space="preserve">and </w:t>
      </w:r>
      <w:r w:rsidR="69DFD2FC" w:rsidRPr="69DFD2FC">
        <w:rPr>
          <w:rFonts w:ascii="Arial" w:hAnsi="Arial"/>
          <w:sz w:val="22"/>
          <w:szCs w:val="22"/>
        </w:rPr>
        <w:t xml:space="preserve">will therefore have </w:t>
      </w:r>
      <w:r w:rsidR="3921D408" w:rsidRPr="3921D408">
        <w:rPr>
          <w:rFonts w:ascii="Arial" w:hAnsi="Arial"/>
          <w:sz w:val="22"/>
          <w:szCs w:val="22"/>
        </w:rPr>
        <w:t xml:space="preserve">difficulty in </w:t>
      </w:r>
      <w:r w:rsidR="07A88DBC" w:rsidRPr="07A88DBC">
        <w:rPr>
          <w:rFonts w:ascii="Arial" w:hAnsi="Arial"/>
          <w:sz w:val="22"/>
          <w:szCs w:val="22"/>
        </w:rPr>
        <w:t xml:space="preserve">maintaining its </w:t>
      </w:r>
      <w:r w:rsidR="723F35E1" w:rsidRPr="723F35E1">
        <w:rPr>
          <w:rFonts w:ascii="Arial" w:hAnsi="Arial"/>
          <w:sz w:val="22"/>
          <w:szCs w:val="22"/>
        </w:rPr>
        <w:t xml:space="preserve">standing in the </w:t>
      </w:r>
      <w:r w:rsidR="079B0E33" w:rsidRPr="079B0E33">
        <w:rPr>
          <w:rFonts w:ascii="Arial" w:hAnsi="Arial"/>
          <w:sz w:val="22"/>
          <w:szCs w:val="22"/>
        </w:rPr>
        <w:t>USB drive market</w:t>
      </w:r>
      <w:r w:rsidR="507111B8" w:rsidRPr="507111B8">
        <w:rPr>
          <w:rFonts w:ascii="Arial" w:hAnsi="Arial"/>
          <w:sz w:val="22"/>
          <w:szCs w:val="22"/>
        </w:rPr>
        <w:t>.</w:t>
      </w:r>
    </w:p>
    <w:p w14:paraId="75875FAE" w14:textId="77777777" w:rsidR="002116CD" w:rsidRDefault="006C2E8A" w:rsidP="002116CD">
      <w:pPr>
        <w:pStyle w:val="Heading2"/>
        <w:jc w:val="center"/>
        <w:rPr>
          <w:rFonts w:ascii="Arial" w:hAnsi="Arial"/>
          <w:b/>
          <w:bCs/>
          <w:color w:val="0000FF"/>
          <w:sz w:val="32"/>
        </w:rPr>
      </w:pPr>
      <w:r>
        <w:rPr>
          <w:iCs/>
          <w:color w:val="FF0000"/>
          <w:sz w:val="22"/>
          <w:szCs w:val="22"/>
        </w:rPr>
        <w:br w:type="page"/>
      </w:r>
      <w:r w:rsidR="002116CD">
        <w:rPr>
          <w:rFonts w:ascii="Arial" w:hAnsi="Arial"/>
          <w:b/>
          <w:bCs/>
          <w:color w:val="0000FF"/>
          <w:sz w:val="32"/>
        </w:rPr>
        <w:lastRenderedPageBreak/>
        <w:t xml:space="preserve">Purdue ECE Senior Design Semester Report </w:t>
      </w:r>
    </w:p>
    <w:p w14:paraId="656E7D76" w14:textId="77777777" w:rsidR="002116CD" w:rsidRDefault="002116CD" w:rsidP="002116CD">
      <w:pPr>
        <w:pStyle w:val="Heading2"/>
        <w:jc w:val="center"/>
        <w:rPr>
          <w:rFonts w:ascii="Arial" w:hAnsi="Arial"/>
          <w:color w:val="0000FF"/>
          <w:sz w:val="32"/>
        </w:rPr>
      </w:pPr>
      <w:r>
        <w:rPr>
          <w:rFonts w:ascii="Arial" w:hAnsi="Arial"/>
          <w:b/>
          <w:bCs/>
          <w:color w:val="0000FF"/>
          <w:sz w:val="32"/>
        </w:rPr>
        <w:t>(Individual Reflections Section)</w:t>
      </w:r>
    </w:p>
    <w:p w14:paraId="5ACFFD65" w14:textId="77777777" w:rsidR="002116CD" w:rsidRDefault="002116CD" w:rsidP="002116CD">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4"/>
        <w:gridCol w:w="6316"/>
      </w:tblGrid>
      <w:tr w:rsidR="002116CD" w14:paraId="47C23BD7" w14:textId="77777777" w:rsidTr="00E1655E">
        <w:tc>
          <w:tcPr>
            <w:tcW w:w="3078" w:type="dxa"/>
            <w:tcBorders>
              <w:top w:val="single" w:sz="12" w:space="0" w:color="auto"/>
              <w:left w:val="single" w:sz="12" w:space="0" w:color="auto"/>
              <w:right w:val="single" w:sz="12" w:space="0" w:color="auto"/>
            </w:tcBorders>
            <w:shd w:val="clear" w:color="auto" w:fill="FFFF99"/>
          </w:tcPr>
          <w:p w14:paraId="7838EA3F" w14:textId="77777777" w:rsidR="002116CD" w:rsidRPr="009F2DA3" w:rsidRDefault="002116CD" w:rsidP="00E1655E">
            <w:pPr>
              <w:rPr>
                <w:b/>
                <w:bCs/>
                <w:sz w:val="22"/>
                <w:szCs w:val="22"/>
              </w:rPr>
            </w:pPr>
            <w:r w:rsidRPr="009F2DA3">
              <w:rPr>
                <w:b/>
                <w:bCs/>
                <w:sz w:val="22"/>
                <w:szCs w:val="22"/>
              </w:rPr>
              <w:t>Course Number and Title</w:t>
            </w:r>
          </w:p>
        </w:tc>
        <w:tc>
          <w:tcPr>
            <w:tcW w:w="6498" w:type="dxa"/>
            <w:tcBorders>
              <w:top w:val="single" w:sz="12" w:space="0" w:color="auto"/>
              <w:left w:val="single" w:sz="12" w:space="0" w:color="auto"/>
              <w:right w:val="single" w:sz="12" w:space="0" w:color="auto"/>
            </w:tcBorders>
          </w:tcPr>
          <w:p w14:paraId="3A7F7BEE" w14:textId="20721E8B" w:rsidR="002116CD" w:rsidRPr="009F2DA3" w:rsidRDefault="002116CD" w:rsidP="00E1655E">
            <w:pPr>
              <w:rPr>
                <w:sz w:val="22"/>
                <w:szCs w:val="22"/>
              </w:rPr>
            </w:pPr>
            <w:r w:rsidRPr="009F2DA3">
              <w:rPr>
                <w:sz w:val="22"/>
                <w:szCs w:val="22"/>
              </w:rPr>
              <w:t>ECE 477</w:t>
            </w:r>
            <w:r w:rsidR="009E43C6">
              <w:rPr>
                <w:sz w:val="22"/>
                <w:szCs w:val="22"/>
              </w:rPr>
              <w:t>00</w:t>
            </w:r>
            <w:r w:rsidRPr="009F2DA3">
              <w:rPr>
                <w:sz w:val="22"/>
                <w:szCs w:val="22"/>
              </w:rPr>
              <w:t xml:space="preserve">  </w:t>
            </w:r>
            <w:r w:rsidRPr="009F2DA3">
              <w:rPr>
                <w:i/>
                <w:iCs/>
                <w:sz w:val="22"/>
                <w:szCs w:val="22"/>
              </w:rPr>
              <w:t>Digital Systems Senior Design Project</w:t>
            </w:r>
          </w:p>
        </w:tc>
      </w:tr>
      <w:tr w:rsidR="002116CD" w14:paraId="517F1B38" w14:textId="77777777" w:rsidTr="00E1655E">
        <w:tc>
          <w:tcPr>
            <w:tcW w:w="3078" w:type="dxa"/>
            <w:tcBorders>
              <w:left w:val="single" w:sz="12" w:space="0" w:color="auto"/>
              <w:right w:val="single" w:sz="12" w:space="0" w:color="auto"/>
            </w:tcBorders>
            <w:shd w:val="clear" w:color="auto" w:fill="FFFF99"/>
          </w:tcPr>
          <w:p w14:paraId="017E93E8" w14:textId="77777777" w:rsidR="002116CD" w:rsidRPr="009F2DA3" w:rsidRDefault="002116CD" w:rsidP="00E1655E">
            <w:pPr>
              <w:rPr>
                <w:b/>
                <w:bCs/>
                <w:sz w:val="22"/>
                <w:szCs w:val="22"/>
              </w:rPr>
            </w:pPr>
            <w:r w:rsidRPr="009F2DA3">
              <w:rPr>
                <w:b/>
                <w:bCs/>
                <w:sz w:val="22"/>
                <w:szCs w:val="22"/>
              </w:rPr>
              <w:t>Semester / Year</w:t>
            </w:r>
          </w:p>
        </w:tc>
        <w:tc>
          <w:tcPr>
            <w:tcW w:w="6498" w:type="dxa"/>
            <w:tcBorders>
              <w:left w:val="single" w:sz="12" w:space="0" w:color="auto"/>
              <w:right w:val="single" w:sz="12" w:space="0" w:color="auto"/>
            </w:tcBorders>
          </w:tcPr>
          <w:p w14:paraId="6FFCD4DD" w14:textId="5C602EF0" w:rsidR="002116CD" w:rsidRPr="00055F19" w:rsidRDefault="004B030C" w:rsidP="00E1655E">
            <w:pPr>
              <w:rPr>
                <w:color w:val="000000" w:themeColor="text1"/>
                <w:sz w:val="22"/>
                <w:szCs w:val="22"/>
              </w:rPr>
            </w:pPr>
            <w:r w:rsidRPr="00055F19">
              <w:rPr>
                <w:color w:val="000000" w:themeColor="text1"/>
                <w:sz w:val="22"/>
                <w:szCs w:val="22"/>
              </w:rPr>
              <w:t>Spring</w:t>
            </w:r>
            <w:r w:rsidR="004641BD" w:rsidRPr="00055F19">
              <w:rPr>
                <w:color w:val="000000" w:themeColor="text1"/>
                <w:sz w:val="22"/>
                <w:szCs w:val="22"/>
              </w:rPr>
              <w:t xml:space="preserve"> 202</w:t>
            </w:r>
            <w:r w:rsidRPr="00055F19">
              <w:rPr>
                <w:color w:val="000000" w:themeColor="text1"/>
                <w:sz w:val="22"/>
                <w:szCs w:val="22"/>
              </w:rPr>
              <w:t>5</w:t>
            </w:r>
          </w:p>
        </w:tc>
      </w:tr>
      <w:tr w:rsidR="002116CD" w14:paraId="2012DF8A" w14:textId="77777777" w:rsidTr="00E1655E">
        <w:tc>
          <w:tcPr>
            <w:tcW w:w="3078" w:type="dxa"/>
            <w:tcBorders>
              <w:left w:val="single" w:sz="12" w:space="0" w:color="auto"/>
              <w:right w:val="single" w:sz="12" w:space="0" w:color="auto"/>
            </w:tcBorders>
            <w:shd w:val="clear" w:color="auto" w:fill="FFFF99"/>
          </w:tcPr>
          <w:p w14:paraId="14441F2B" w14:textId="77777777" w:rsidR="002116CD" w:rsidRPr="009F2DA3" w:rsidRDefault="002116CD" w:rsidP="00E1655E">
            <w:pPr>
              <w:rPr>
                <w:b/>
                <w:bCs/>
                <w:sz w:val="22"/>
                <w:szCs w:val="22"/>
              </w:rPr>
            </w:pPr>
            <w:r w:rsidRPr="009F2DA3">
              <w:rPr>
                <w:b/>
                <w:bCs/>
                <w:sz w:val="22"/>
                <w:szCs w:val="22"/>
              </w:rPr>
              <w:t>Advisors</w:t>
            </w:r>
          </w:p>
        </w:tc>
        <w:tc>
          <w:tcPr>
            <w:tcW w:w="6498" w:type="dxa"/>
            <w:tcBorders>
              <w:left w:val="single" w:sz="12" w:space="0" w:color="auto"/>
              <w:right w:val="single" w:sz="12" w:space="0" w:color="auto"/>
            </w:tcBorders>
            <w:shd w:val="clear" w:color="auto" w:fill="CCFFCC"/>
          </w:tcPr>
          <w:p w14:paraId="146C76B6" w14:textId="229A0F75" w:rsidR="002116CD" w:rsidRPr="009F2DA3" w:rsidRDefault="004641BD" w:rsidP="00E1655E">
            <w:pPr>
              <w:rPr>
                <w:sz w:val="22"/>
                <w:szCs w:val="22"/>
              </w:rPr>
            </w:pPr>
            <w:r>
              <w:rPr>
                <w:sz w:val="22"/>
                <w:szCs w:val="22"/>
              </w:rPr>
              <w:t>Phil Walter</w:t>
            </w:r>
          </w:p>
        </w:tc>
      </w:tr>
      <w:tr w:rsidR="002116CD" w14:paraId="5EDB6710" w14:textId="77777777" w:rsidTr="00E1655E">
        <w:tc>
          <w:tcPr>
            <w:tcW w:w="3078" w:type="dxa"/>
            <w:tcBorders>
              <w:left w:val="single" w:sz="12" w:space="0" w:color="auto"/>
              <w:right w:val="single" w:sz="12" w:space="0" w:color="auto"/>
            </w:tcBorders>
            <w:shd w:val="clear" w:color="auto" w:fill="FFFF99"/>
          </w:tcPr>
          <w:p w14:paraId="0F16662F" w14:textId="77777777" w:rsidR="002116CD" w:rsidRPr="009F2DA3" w:rsidRDefault="002116CD" w:rsidP="00E1655E">
            <w:pPr>
              <w:rPr>
                <w:b/>
                <w:bCs/>
                <w:sz w:val="22"/>
                <w:szCs w:val="22"/>
              </w:rPr>
            </w:pPr>
            <w:r w:rsidRPr="009F2DA3">
              <w:rPr>
                <w:b/>
                <w:bCs/>
                <w:sz w:val="22"/>
                <w:szCs w:val="22"/>
              </w:rPr>
              <w:t>Team Number</w:t>
            </w:r>
          </w:p>
        </w:tc>
        <w:tc>
          <w:tcPr>
            <w:tcW w:w="6498" w:type="dxa"/>
            <w:tcBorders>
              <w:left w:val="single" w:sz="12" w:space="0" w:color="auto"/>
              <w:right w:val="single" w:sz="12" w:space="0" w:color="auto"/>
            </w:tcBorders>
          </w:tcPr>
          <w:p w14:paraId="695AE3A0" w14:textId="54F619AC" w:rsidR="002116CD" w:rsidRPr="009F2DA3" w:rsidRDefault="004D0CA3" w:rsidP="00E1655E">
            <w:pPr>
              <w:tabs>
                <w:tab w:val="left" w:pos="4035"/>
              </w:tabs>
              <w:rPr>
                <w:sz w:val="22"/>
                <w:szCs w:val="22"/>
              </w:rPr>
            </w:pPr>
            <w:r>
              <w:rPr>
                <w:sz w:val="22"/>
                <w:szCs w:val="22"/>
              </w:rPr>
              <w:t>20</w:t>
            </w:r>
          </w:p>
        </w:tc>
      </w:tr>
      <w:tr w:rsidR="002116CD" w14:paraId="35652676" w14:textId="77777777" w:rsidTr="00E1655E">
        <w:tc>
          <w:tcPr>
            <w:tcW w:w="3078" w:type="dxa"/>
            <w:tcBorders>
              <w:left w:val="single" w:sz="12" w:space="0" w:color="auto"/>
              <w:bottom w:val="single" w:sz="12" w:space="0" w:color="auto"/>
              <w:right w:val="single" w:sz="12" w:space="0" w:color="auto"/>
            </w:tcBorders>
            <w:shd w:val="clear" w:color="auto" w:fill="FFFF99"/>
          </w:tcPr>
          <w:p w14:paraId="220DA6E8" w14:textId="77777777" w:rsidR="002116CD" w:rsidRPr="009F2DA3" w:rsidRDefault="002116CD" w:rsidP="00E1655E">
            <w:pPr>
              <w:rPr>
                <w:b/>
                <w:bCs/>
                <w:sz w:val="22"/>
                <w:szCs w:val="22"/>
              </w:rPr>
            </w:pPr>
            <w:r w:rsidRPr="009F2DA3">
              <w:rPr>
                <w:b/>
                <w:bCs/>
                <w:sz w:val="22"/>
                <w:szCs w:val="22"/>
              </w:rPr>
              <w:t>Project Title</w:t>
            </w:r>
          </w:p>
        </w:tc>
        <w:tc>
          <w:tcPr>
            <w:tcW w:w="6498" w:type="dxa"/>
            <w:tcBorders>
              <w:left w:val="single" w:sz="12" w:space="0" w:color="auto"/>
              <w:bottom w:val="single" w:sz="12" w:space="0" w:color="auto"/>
              <w:right w:val="single" w:sz="12" w:space="0" w:color="auto"/>
            </w:tcBorders>
            <w:shd w:val="clear" w:color="auto" w:fill="CCFFCC"/>
          </w:tcPr>
          <w:p w14:paraId="00C8E0CF" w14:textId="0261F7BE" w:rsidR="002116CD" w:rsidRPr="009F2DA3" w:rsidRDefault="007359DE" w:rsidP="00E1655E">
            <w:pPr>
              <w:rPr>
                <w:sz w:val="22"/>
                <w:szCs w:val="22"/>
              </w:rPr>
            </w:pPr>
            <w:r>
              <w:rPr>
                <w:sz w:val="22"/>
                <w:szCs w:val="22"/>
              </w:rPr>
              <w:t>Encrypted USB Drive</w:t>
            </w:r>
          </w:p>
        </w:tc>
      </w:tr>
    </w:tbl>
    <w:p w14:paraId="04815EBB" w14:textId="77777777" w:rsidR="002116CD" w:rsidRDefault="002116CD" w:rsidP="002116CD">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98"/>
        <w:gridCol w:w="1391"/>
        <w:gridCol w:w="2532"/>
        <w:gridCol w:w="2009"/>
      </w:tblGrid>
      <w:tr w:rsidR="002116CD" w14:paraId="2F965081" w14:textId="77777777" w:rsidTr="00E1655E">
        <w:trPr>
          <w:cantSplit/>
        </w:trPr>
        <w:tc>
          <w:tcPr>
            <w:tcW w:w="9576" w:type="dxa"/>
            <w:gridSpan w:val="4"/>
            <w:tcBorders>
              <w:top w:val="single" w:sz="12" w:space="0" w:color="auto"/>
              <w:left w:val="single" w:sz="12" w:space="0" w:color="auto"/>
              <w:bottom w:val="single" w:sz="12" w:space="0" w:color="auto"/>
              <w:right w:val="single" w:sz="12" w:space="0" w:color="auto"/>
            </w:tcBorders>
            <w:shd w:val="clear" w:color="auto" w:fill="FFFF99"/>
          </w:tcPr>
          <w:p w14:paraId="721BCD0D" w14:textId="77777777" w:rsidR="002116CD" w:rsidRPr="009F2DA3" w:rsidRDefault="002116CD" w:rsidP="00E1655E">
            <w:pPr>
              <w:pStyle w:val="Heading5"/>
              <w:rPr>
                <w:sz w:val="22"/>
                <w:szCs w:val="22"/>
              </w:rPr>
            </w:pPr>
            <w:r w:rsidRPr="009F2DA3">
              <w:rPr>
                <w:sz w:val="22"/>
                <w:szCs w:val="22"/>
              </w:rPr>
              <w:t>Senior D</w:t>
            </w:r>
            <w:r>
              <w:rPr>
                <w:sz w:val="22"/>
                <w:szCs w:val="22"/>
              </w:rPr>
              <w:t>esign Student Completing This Section</w:t>
            </w:r>
          </w:p>
        </w:tc>
      </w:tr>
      <w:tr w:rsidR="002116CD" w14:paraId="6F631B06" w14:textId="77777777" w:rsidTr="00E1655E">
        <w:tc>
          <w:tcPr>
            <w:tcW w:w="3708" w:type="dxa"/>
            <w:tcBorders>
              <w:top w:val="single" w:sz="12" w:space="0" w:color="auto"/>
              <w:left w:val="single" w:sz="12" w:space="0" w:color="auto"/>
              <w:bottom w:val="single" w:sz="12" w:space="0" w:color="auto"/>
              <w:right w:val="single" w:sz="12" w:space="0" w:color="auto"/>
            </w:tcBorders>
            <w:shd w:val="clear" w:color="auto" w:fill="FFFF99"/>
            <w:vAlign w:val="center"/>
          </w:tcPr>
          <w:p w14:paraId="349B242E" w14:textId="77777777" w:rsidR="002116CD" w:rsidRPr="009F2DA3" w:rsidRDefault="002116CD" w:rsidP="00E1655E">
            <w:pPr>
              <w:pStyle w:val="Heading2"/>
              <w:jc w:val="center"/>
              <w:rPr>
                <w:rFonts w:ascii="Arial" w:hAnsi="Arial"/>
                <w:b/>
                <w:bCs/>
                <w:sz w:val="22"/>
                <w:szCs w:val="22"/>
              </w:rPr>
            </w:pPr>
            <w:r w:rsidRPr="009F2DA3">
              <w:rPr>
                <w:rFonts w:ascii="Arial" w:hAnsi="Arial"/>
                <w:b/>
                <w:bCs/>
                <w:sz w:val="22"/>
                <w:szCs w:val="22"/>
              </w:rPr>
              <w:t>Name</w:t>
            </w:r>
          </w:p>
        </w:tc>
        <w:tc>
          <w:tcPr>
            <w:tcW w:w="1080" w:type="dxa"/>
            <w:tcBorders>
              <w:top w:val="single" w:sz="12" w:space="0" w:color="auto"/>
              <w:left w:val="single" w:sz="12" w:space="0" w:color="auto"/>
              <w:bottom w:val="single" w:sz="12" w:space="0" w:color="auto"/>
              <w:right w:val="single" w:sz="12" w:space="0" w:color="auto"/>
            </w:tcBorders>
            <w:shd w:val="clear" w:color="auto" w:fill="FFFF99"/>
            <w:vAlign w:val="center"/>
          </w:tcPr>
          <w:p w14:paraId="3EC7BED8" w14:textId="77777777" w:rsidR="002116CD" w:rsidRPr="009F2DA3" w:rsidRDefault="002116CD" w:rsidP="00E1655E">
            <w:pPr>
              <w:jc w:val="center"/>
              <w:rPr>
                <w:b/>
                <w:bCs/>
                <w:sz w:val="22"/>
                <w:szCs w:val="22"/>
              </w:rPr>
            </w:pPr>
            <w:r w:rsidRPr="009F2DA3">
              <w:rPr>
                <w:b/>
                <w:bCs/>
                <w:sz w:val="22"/>
                <w:szCs w:val="22"/>
              </w:rPr>
              <w:t>Major</w:t>
            </w:r>
          </w:p>
        </w:tc>
        <w:tc>
          <w:tcPr>
            <w:tcW w:w="2700" w:type="dxa"/>
            <w:tcBorders>
              <w:top w:val="single" w:sz="12" w:space="0" w:color="auto"/>
              <w:left w:val="single" w:sz="12" w:space="0" w:color="auto"/>
              <w:bottom w:val="single" w:sz="12" w:space="0" w:color="auto"/>
              <w:right w:val="single" w:sz="12" w:space="0" w:color="auto"/>
            </w:tcBorders>
            <w:shd w:val="clear" w:color="auto" w:fill="FFFF99"/>
            <w:vAlign w:val="center"/>
          </w:tcPr>
          <w:p w14:paraId="0FF13EE9" w14:textId="77777777" w:rsidR="002116CD" w:rsidRPr="009F2DA3" w:rsidRDefault="002116CD" w:rsidP="00E1655E">
            <w:pPr>
              <w:jc w:val="center"/>
              <w:rPr>
                <w:b/>
                <w:bCs/>
                <w:sz w:val="22"/>
                <w:szCs w:val="22"/>
              </w:rPr>
            </w:pPr>
            <w:r w:rsidRPr="009F2DA3">
              <w:rPr>
                <w:b/>
                <w:bCs/>
                <w:sz w:val="22"/>
                <w:szCs w:val="22"/>
              </w:rPr>
              <w:t>Area(s) of Expertise Utilized in Project</w:t>
            </w:r>
          </w:p>
        </w:tc>
        <w:tc>
          <w:tcPr>
            <w:tcW w:w="2088" w:type="dxa"/>
            <w:tcBorders>
              <w:top w:val="single" w:sz="12" w:space="0" w:color="auto"/>
              <w:left w:val="single" w:sz="12" w:space="0" w:color="auto"/>
              <w:bottom w:val="single" w:sz="12" w:space="0" w:color="auto"/>
              <w:right w:val="single" w:sz="12" w:space="0" w:color="auto"/>
            </w:tcBorders>
            <w:shd w:val="clear" w:color="auto" w:fill="FFFF99"/>
            <w:vAlign w:val="center"/>
          </w:tcPr>
          <w:p w14:paraId="35072D56" w14:textId="77777777" w:rsidR="002116CD" w:rsidRPr="009F2DA3" w:rsidRDefault="002116CD" w:rsidP="00E1655E">
            <w:pPr>
              <w:jc w:val="center"/>
              <w:rPr>
                <w:b/>
                <w:bCs/>
                <w:sz w:val="22"/>
                <w:szCs w:val="22"/>
              </w:rPr>
            </w:pPr>
            <w:r w:rsidRPr="009F2DA3">
              <w:rPr>
                <w:b/>
                <w:bCs/>
                <w:sz w:val="22"/>
                <w:szCs w:val="22"/>
              </w:rPr>
              <w:t>Expected Graduation Date</w:t>
            </w:r>
          </w:p>
        </w:tc>
      </w:tr>
      <w:tr w:rsidR="002116CD" w14:paraId="41F21259" w14:textId="77777777" w:rsidTr="00E1655E">
        <w:tc>
          <w:tcPr>
            <w:tcW w:w="3708" w:type="dxa"/>
            <w:tcBorders>
              <w:top w:val="single" w:sz="12" w:space="0" w:color="auto"/>
              <w:left w:val="single" w:sz="12" w:space="0" w:color="auto"/>
              <w:bottom w:val="single" w:sz="12" w:space="0" w:color="auto"/>
              <w:right w:val="single" w:sz="12" w:space="0" w:color="auto"/>
            </w:tcBorders>
            <w:shd w:val="clear" w:color="auto" w:fill="CCFFCC"/>
          </w:tcPr>
          <w:p w14:paraId="4810ACC4" w14:textId="60AAE8BF" w:rsidR="002116CD" w:rsidRPr="009F2DA3" w:rsidRDefault="002940A3" w:rsidP="00E1655E">
            <w:pPr>
              <w:rPr>
                <w:sz w:val="22"/>
                <w:szCs w:val="22"/>
              </w:rPr>
            </w:pPr>
            <w:r>
              <w:rPr>
                <w:sz w:val="22"/>
                <w:szCs w:val="22"/>
              </w:rPr>
              <w:t>Stanley So</w:t>
            </w:r>
          </w:p>
        </w:tc>
        <w:tc>
          <w:tcPr>
            <w:tcW w:w="1080" w:type="dxa"/>
            <w:tcBorders>
              <w:top w:val="single" w:sz="12" w:space="0" w:color="auto"/>
              <w:left w:val="single" w:sz="12" w:space="0" w:color="auto"/>
              <w:bottom w:val="single" w:sz="12" w:space="0" w:color="auto"/>
              <w:right w:val="single" w:sz="12" w:space="0" w:color="auto"/>
            </w:tcBorders>
            <w:shd w:val="clear" w:color="auto" w:fill="CCFFCC"/>
          </w:tcPr>
          <w:p w14:paraId="42C0B125" w14:textId="47C8A652" w:rsidR="002116CD" w:rsidRPr="009F2DA3" w:rsidRDefault="002940A3" w:rsidP="00E1655E">
            <w:pPr>
              <w:rPr>
                <w:sz w:val="22"/>
                <w:szCs w:val="22"/>
              </w:rPr>
            </w:pPr>
            <w:r>
              <w:rPr>
                <w:sz w:val="22"/>
                <w:szCs w:val="22"/>
              </w:rPr>
              <w:t>Electrical Engineering</w:t>
            </w:r>
          </w:p>
        </w:tc>
        <w:tc>
          <w:tcPr>
            <w:tcW w:w="2700" w:type="dxa"/>
            <w:tcBorders>
              <w:top w:val="single" w:sz="12" w:space="0" w:color="auto"/>
              <w:left w:val="single" w:sz="12" w:space="0" w:color="auto"/>
              <w:bottom w:val="single" w:sz="12" w:space="0" w:color="auto"/>
              <w:right w:val="single" w:sz="12" w:space="0" w:color="auto"/>
            </w:tcBorders>
            <w:shd w:val="clear" w:color="auto" w:fill="CCFFCC"/>
          </w:tcPr>
          <w:p w14:paraId="7558BF64" w14:textId="40B766ED" w:rsidR="002116CD" w:rsidRPr="009F2DA3" w:rsidRDefault="002940A3" w:rsidP="00E1655E">
            <w:pPr>
              <w:rPr>
                <w:sz w:val="22"/>
                <w:szCs w:val="22"/>
              </w:rPr>
            </w:pPr>
            <w:r>
              <w:rPr>
                <w:sz w:val="22"/>
                <w:szCs w:val="22"/>
              </w:rPr>
              <w:t>Software, PCB Design, Soldering, Wire Crimping</w:t>
            </w:r>
          </w:p>
        </w:tc>
        <w:tc>
          <w:tcPr>
            <w:tcW w:w="2088" w:type="dxa"/>
            <w:tcBorders>
              <w:top w:val="single" w:sz="12" w:space="0" w:color="auto"/>
              <w:left w:val="single" w:sz="12" w:space="0" w:color="auto"/>
              <w:bottom w:val="single" w:sz="12" w:space="0" w:color="auto"/>
              <w:right w:val="single" w:sz="12" w:space="0" w:color="auto"/>
            </w:tcBorders>
            <w:shd w:val="clear" w:color="auto" w:fill="CCFFCC"/>
          </w:tcPr>
          <w:p w14:paraId="68B34F32" w14:textId="1D661063" w:rsidR="002116CD" w:rsidRPr="009F2DA3" w:rsidRDefault="73E6E132" w:rsidP="00E1655E">
            <w:pPr>
              <w:jc w:val="center"/>
              <w:rPr>
                <w:sz w:val="22"/>
                <w:szCs w:val="22"/>
              </w:rPr>
            </w:pPr>
            <w:r w:rsidRPr="73E6E132">
              <w:rPr>
                <w:sz w:val="22"/>
                <w:szCs w:val="22"/>
              </w:rPr>
              <w:t>December</w:t>
            </w:r>
            <w:r w:rsidR="2D7B336E" w:rsidRPr="2D7B336E">
              <w:rPr>
                <w:sz w:val="22"/>
                <w:szCs w:val="22"/>
              </w:rPr>
              <w:t xml:space="preserve"> 2025</w:t>
            </w:r>
          </w:p>
        </w:tc>
      </w:tr>
    </w:tbl>
    <w:p w14:paraId="7EB6AA5C" w14:textId="77777777" w:rsidR="002116CD" w:rsidRDefault="002116CD" w:rsidP="002116CD">
      <w:pPr>
        <w:jc w:val="both"/>
        <w:rPr>
          <w:iCs/>
          <w:color w:val="FF0000"/>
          <w:sz w:val="22"/>
          <w:szCs w:val="22"/>
        </w:rPr>
      </w:pPr>
    </w:p>
    <w:p w14:paraId="4F73858B" w14:textId="77777777" w:rsidR="00DE3DE0" w:rsidRPr="009F2DA3" w:rsidRDefault="00DE3DE0" w:rsidP="00DE3DE0">
      <w:pPr>
        <w:jc w:val="both"/>
        <w:rPr>
          <w:sz w:val="22"/>
          <w:szCs w:val="22"/>
        </w:rPr>
      </w:pPr>
      <w:r>
        <w:rPr>
          <w:b/>
          <w:bCs/>
          <w:sz w:val="22"/>
          <w:szCs w:val="22"/>
        </w:rPr>
        <w:t>Individual Reflection</w:t>
      </w:r>
      <w:r w:rsidRPr="009F2DA3">
        <w:rPr>
          <w:b/>
          <w:bCs/>
          <w:sz w:val="22"/>
          <w:szCs w:val="22"/>
        </w:rPr>
        <w:t>:</w:t>
      </w:r>
      <w:r w:rsidRPr="009F2DA3">
        <w:rPr>
          <w:sz w:val="22"/>
          <w:szCs w:val="22"/>
        </w:rPr>
        <w:t xml:space="preserve">  Provide a brief (</w:t>
      </w:r>
      <w:r>
        <w:rPr>
          <w:sz w:val="22"/>
          <w:szCs w:val="22"/>
        </w:rPr>
        <w:t>1-2</w:t>
      </w:r>
      <w:r w:rsidRPr="009F2DA3">
        <w:rPr>
          <w:sz w:val="22"/>
          <w:szCs w:val="22"/>
        </w:rPr>
        <w:t xml:space="preserve"> page) </w:t>
      </w:r>
      <w:r>
        <w:rPr>
          <w:sz w:val="22"/>
          <w:szCs w:val="22"/>
        </w:rPr>
        <w:t>i</w:t>
      </w:r>
      <w:r w:rsidRPr="006C2E8A">
        <w:rPr>
          <w:sz w:val="22"/>
          <w:szCs w:val="22"/>
        </w:rPr>
        <w:t>ndivi</w:t>
      </w:r>
      <w:r>
        <w:rPr>
          <w:sz w:val="22"/>
          <w:szCs w:val="22"/>
        </w:rPr>
        <w:t>dual r</w:t>
      </w:r>
      <w:r w:rsidRPr="006C2E8A">
        <w:rPr>
          <w:sz w:val="22"/>
          <w:szCs w:val="22"/>
        </w:rPr>
        <w:t xml:space="preserve">eflection </w:t>
      </w:r>
      <w:r w:rsidRPr="009F2DA3">
        <w:rPr>
          <w:sz w:val="22"/>
          <w:szCs w:val="22"/>
        </w:rPr>
        <w:t>of the design project, as outlined below:</w:t>
      </w:r>
    </w:p>
    <w:p w14:paraId="1DD7143E" w14:textId="77777777" w:rsidR="00DE3DE0" w:rsidRDefault="00DE3DE0" w:rsidP="00DE3DE0">
      <w:pPr>
        <w:jc w:val="both"/>
        <w:rPr>
          <w:sz w:val="24"/>
        </w:rPr>
      </w:pPr>
    </w:p>
    <w:p w14:paraId="5F3053D5" w14:textId="77777777" w:rsidR="00DE3DE0" w:rsidRPr="006C2E8A" w:rsidRDefault="00DE3DE0" w:rsidP="00DE3DE0">
      <w:pPr>
        <w:pStyle w:val="ListParagraph"/>
        <w:numPr>
          <w:ilvl w:val="0"/>
          <w:numId w:val="7"/>
        </w:numPr>
        <w:rPr>
          <w:sz w:val="22"/>
          <w:szCs w:val="22"/>
        </w:rPr>
      </w:pPr>
      <w:r w:rsidRPr="006C2E8A">
        <w:rPr>
          <w:sz w:val="22"/>
          <w:szCs w:val="22"/>
        </w:rPr>
        <w:t>Describe your personal contributions to the project.</w:t>
      </w:r>
    </w:p>
    <w:p w14:paraId="5C0CECE4" w14:textId="77777777" w:rsidR="00DE3DE0" w:rsidRPr="00011E25" w:rsidRDefault="00DE3DE0" w:rsidP="00DE3DE0">
      <w:pPr>
        <w:jc w:val="both"/>
        <w:rPr>
          <w:sz w:val="22"/>
          <w:szCs w:val="22"/>
        </w:rPr>
      </w:pPr>
    </w:p>
    <w:p w14:paraId="76E8D0D9" w14:textId="7CD6830F" w:rsidR="00DE3DE0" w:rsidRPr="00511649" w:rsidRDefault="00DE3DE0" w:rsidP="00DE3DE0">
      <w:pPr>
        <w:pStyle w:val="Heading2"/>
        <w:ind w:left="432"/>
        <w:jc w:val="both"/>
        <w:rPr>
          <w:rFonts w:ascii="Arial" w:hAnsi="Arial"/>
          <w:iCs/>
          <w:sz w:val="22"/>
          <w:szCs w:val="22"/>
        </w:rPr>
      </w:pPr>
      <w:r>
        <w:rPr>
          <w:rFonts w:ascii="Arial" w:hAnsi="Arial"/>
          <w:iCs/>
          <w:sz w:val="22"/>
          <w:szCs w:val="22"/>
        </w:rPr>
        <w:t xml:space="preserve">I wrote the code for the keypad by using a timer interrupt to poll each row using GPIO. </w:t>
      </w:r>
      <w:r w:rsidR="1896E059" w:rsidRPr="1896E059">
        <w:rPr>
          <w:rFonts w:ascii="Arial" w:hAnsi="Arial"/>
          <w:sz w:val="22"/>
          <w:szCs w:val="22"/>
        </w:rPr>
        <w:t>I interfaced with</w:t>
      </w:r>
      <w:r>
        <w:rPr>
          <w:rFonts w:ascii="Arial" w:hAnsi="Arial"/>
          <w:iCs/>
          <w:sz w:val="22"/>
          <w:szCs w:val="22"/>
        </w:rPr>
        <w:t xml:space="preserve"> the fingerprint sensor using UART. I </w:t>
      </w:r>
      <w:proofErr w:type="gramStart"/>
      <w:r>
        <w:rPr>
          <w:rFonts w:ascii="Arial" w:hAnsi="Arial"/>
          <w:iCs/>
          <w:sz w:val="22"/>
          <w:szCs w:val="22"/>
        </w:rPr>
        <w:t>made adjustments to</w:t>
      </w:r>
      <w:proofErr w:type="gramEnd"/>
      <w:r>
        <w:rPr>
          <w:rFonts w:ascii="Arial" w:hAnsi="Arial"/>
          <w:iCs/>
          <w:sz w:val="22"/>
          <w:szCs w:val="22"/>
        </w:rPr>
        <w:t xml:space="preserve"> the PCB </w:t>
      </w:r>
      <w:r w:rsidR="40AD9581" w:rsidRPr="40AD9581">
        <w:rPr>
          <w:rFonts w:ascii="Arial" w:hAnsi="Arial"/>
          <w:sz w:val="22"/>
          <w:szCs w:val="22"/>
        </w:rPr>
        <w:t>design.</w:t>
      </w:r>
      <w:r>
        <w:rPr>
          <w:rFonts w:ascii="Arial" w:hAnsi="Arial"/>
          <w:iCs/>
          <w:sz w:val="22"/>
          <w:szCs w:val="22"/>
        </w:rPr>
        <w:t xml:space="preserve"> I ordered all the parts for the project (PCB, on-board components, and off-board connectors). I soldered some of the components to the </w:t>
      </w:r>
      <w:r w:rsidR="3E60B167" w:rsidRPr="3E60B167">
        <w:rPr>
          <w:rFonts w:ascii="Arial" w:hAnsi="Arial"/>
          <w:sz w:val="22"/>
          <w:szCs w:val="22"/>
        </w:rPr>
        <w:t xml:space="preserve">board, including the </w:t>
      </w:r>
      <w:r w:rsidR="5500F801" w:rsidRPr="5500F801">
        <w:rPr>
          <w:rFonts w:ascii="Arial" w:hAnsi="Arial"/>
          <w:sz w:val="22"/>
          <w:szCs w:val="22"/>
        </w:rPr>
        <w:t xml:space="preserve">heartbeat </w:t>
      </w:r>
      <w:r w:rsidR="361DB810" w:rsidRPr="361DB810">
        <w:rPr>
          <w:rFonts w:ascii="Arial" w:hAnsi="Arial"/>
          <w:sz w:val="22"/>
          <w:szCs w:val="22"/>
        </w:rPr>
        <w:t>LEDs</w:t>
      </w:r>
      <w:r w:rsidR="2F9BCC1F" w:rsidRPr="2F9BCC1F">
        <w:rPr>
          <w:rFonts w:ascii="Arial" w:hAnsi="Arial"/>
          <w:sz w:val="22"/>
          <w:szCs w:val="22"/>
        </w:rPr>
        <w:t>,</w:t>
      </w:r>
      <w:r w:rsidR="361DB810" w:rsidRPr="361DB810">
        <w:rPr>
          <w:rFonts w:ascii="Arial" w:hAnsi="Arial"/>
          <w:sz w:val="22"/>
          <w:szCs w:val="22"/>
        </w:rPr>
        <w:t xml:space="preserve"> </w:t>
      </w:r>
      <w:r w:rsidR="6710BA0E" w:rsidRPr="6710BA0E">
        <w:rPr>
          <w:rFonts w:ascii="Arial" w:hAnsi="Arial"/>
          <w:sz w:val="22"/>
          <w:szCs w:val="22"/>
        </w:rPr>
        <w:t xml:space="preserve">the </w:t>
      </w:r>
      <w:r w:rsidR="484CC2C0" w:rsidRPr="484CC2C0">
        <w:rPr>
          <w:rFonts w:ascii="Arial" w:hAnsi="Arial"/>
          <w:sz w:val="22"/>
          <w:szCs w:val="22"/>
        </w:rPr>
        <w:t>female USB</w:t>
      </w:r>
      <w:r w:rsidR="70355A18" w:rsidRPr="70355A18">
        <w:rPr>
          <w:rFonts w:ascii="Arial" w:hAnsi="Arial"/>
          <w:sz w:val="22"/>
          <w:szCs w:val="22"/>
        </w:rPr>
        <w:t>-A</w:t>
      </w:r>
      <w:r w:rsidR="484CC2C0" w:rsidRPr="484CC2C0">
        <w:rPr>
          <w:rFonts w:ascii="Arial" w:hAnsi="Arial"/>
          <w:sz w:val="22"/>
          <w:szCs w:val="22"/>
        </w:rPr>
        <w:t xml:space="preserve"> </w:t>
      </w:r>
      <w:r w:rsidR="6EAEEB5D" w:rsidRPr="6EAEEB5D">
        <w:rPr>
          <w:rFonts w:ascii="Arial" w:hAnsi="Arial"/>
          <w:sz w:val="22"/>
          <w:szCs w:val="22"/>
        </w:rPr>
        <w:t xml:space="preserve">connector, </w:t>
      </w:r>
      <w:r w:rsidR="420298CD" w:rsidRPr="420298CD">
        <w:rPr>
          <w:rFonts w:ascii="Arial" w:hAnsi="Arial"/>
          <w:sz w:val="22"/>
          <w:szCs w:val="22"/>
        </w:rPr>
        <w:t xml:space="preserve">the LDO, </w:t>
      </w:r>
      <w:r w:rsidR="06E2AA88" w:rsidRPr="06E2AA88">
        <w:rPr>
          <w:rFonts w:ascii="Arial" w:hAnsi="Arial"/>
          <w:sz w:val="22"/>
          <w:szCs w:val="22"/>
        </w:rPr>
        <w:t xml:space="preserve">the </w:t>
      </w:r>
      <w:r w:rsidR="17BB3C33" w:rsidRPr="17BB3C33">
        <w:rPr>
          <w:rFonts w:ascii="Arial" w:hAnsi="Arial"/>
          <w:sz w:val="22"/>
          <w:szCs w:val="22"/>
        </w:rPr>
        <w:t xml:space="preserve">reset switch, </w:t>
      </w:r>
      <w:r w:rsidR="7393747E" w:rsidRPr="7393747E">
        <w:rPr>
          <w:rFonts w:ascii="Arial" w:hAnsi="Arial"/>
          <w:sz w:val="22"/>
          <w:szCs w:val="22"/>
        </w:rPr>
        <w:t xml:space="preserve">and </w:t>
      </w:r>
      <w:r w:rsidR="55109AB9" w:rsidRPr="55109AB9">
        <w:rPr>
          <w:rFonts w:ascii="Arial" w:hAnsi="Arial"/>
          <w:sz w:val="22"/>
          <w:szCs w:val="22"/>
        </w:rPr>
        <w:t xml:space="preserve">various </w:t>
      </w:r>
      <w:r w:rsidR="0767025A" w:rsidRPr="0767025A">
        <w:rPr>
          <w:rFonts w:ascii="Arial" w:hAnsi="Arial"/>
          <w:sz w:val="22"/>
          <w:szCs w:val="22"/>
        </w:rPr>
        <w:t>resistors</w:t>
      </w:r>
      <w:r w:rsidR="55109AB9" w:rsidRPr="55109AB9">
        <w:rPr>
          <w:rFonts w:ascii="Arial" w:hAnsi="Arial"/>
          <w:sz w:val="22"/>
          <w:szCs w:val="22"/>
        </w:rPr>
        <w:t xml:space="preserve"> and capacitors.</w:t>
      </w:r>
      <w:r>
        <w:rPr>
          <w:rFonts w:ascii="Arial" w:hAnsi="Arial"/>
          <w:iCs/>
          <w:sz w:val="22"/>
          <w:szCs w:val="22"/>
        </w:rPr>
        <w:t xml:space="preserve"> I taught myself how to crimp wires, and I taught my teammates how to do the same thing. I turned Brandon’s </w:t>
      </w:r>
      <w:proofErr w:type="gramStart"/>
      <w:r>
        <w:rPr>
          <w:rFonts w:ascii="Arial" w:hAnsi="Arial"/>
          <w:iCs/>
          <w:sz w:val="22"/>
          <w:szCs w:val="22"/>
        </w:rPr>
        <w:t>state machine</w:t>
      </w:r>
      <w:proofErr w:type="gramEnd"/>
      <w:r>
        <w:rPr>
          <w:rFonts w:ascii="Arial" w:hAnsi="Arial"/>
          <w:iCs/>
          <w:sz w:val="22"/>
          <w:szCs w:val="22"/>
        </w:rPr>
        <w:t xml:space="preserve"> pseudocode into </w:t>
      </w:r>
      <w:r w:rsidR="0767025A" w:rsidRPr="0767025A">
        <w:rPr>
          <w:rFonts w:ascii="Arial" w:hAnsi="Arial"/>
          <w:sz w:val="22"/>
          <w:szCs w:val="22"/>
        </w:rPr>
        <w:t>production</w:t>
      </w:r>
      <w:r>
        <w:rPr>
          <w:rFonts w:ascii="Arial" w:hAnsi="Arial"/>
          <w:iCs/>
          <w:sz w:val="22"/>
          <w:szCs w:val="22"/>
        </w:rPr>
        <w:t xml:space="preserve"> code.</w:t>
      </w:r>
    </w:p>
    <w:p w14:paraId="5CA115DB" w14:textId="77777777" w:rsidR="00DE3DE0" w:rsidRDefault="00DE3DE0" w:rsidP="00DE3DE0">
      <w:pPr>
        <w:jc w:val="both"/>
        <w:rPr>
          <w:sz w:val="24"/>
        </w:rPr>
      </w:pPr>
    </w:p>
    <w:p w14:paraId="2AD06AAC" w14:textId="77777777" w:rsidR="00DE3DE0" w:rsidRPr="006C2E8A" w:rsidRDefault="00DE3DE0" w:rsidP="00DE3DE0">
      <w:pPr>
        <w:pStyle w:val="ListParagraph"/>
        <w:numPr>
          <w:ilvl w:val="0"/>
          <w:numId w:val="7"/>
        </w:numPr>
        <w:rPr>
          <w:sz w:val="22"/>
          <w:szCs w:val="22"/>
        </w:rPr>
      </w:pPr>
      <w:r w:rsidRPr="006C2E8A">
        <w:rPr>
          <w:sz w:val="22"/>
          <w:szCs w:val="22"/>
        </w:rPr>
        <w:t xml:space="preserve">Describe how your contributions to this project </w:t>
      </w:r>
      <w:proofErr w:type="gramStart"/>
      <w:r w:rsidRPr="006C2E8A">
        <w:rPr>
          <w:sz w:val="22"/>
          <w:szCs w:val="22"/>
        </w:rPr>
        <w:t>built</w:t>
      </w:r>
      <w:proofErr w:type="gramEnd"/>
      <w:r w:rsidRPr="006C2E8A">
        <w:rPr>
          <w:sz w:val="22"/>
          <w:szCs w:val="22"/>
        </w:rPr>
        <w:t xml:space="preserve"> on the knowledge and skills you acquired in earlier </w:t>
      </w:r>
      <w:proofErr w:type="gramStart"/>
      <w:r w:rsidRPr="006C2E8A">
        <w:rPr>
          <w:sz w:val="22"/>
          <w:szCs w:val="22"/>
        </w:rPr>
        <w:t>course work</w:t>
      </w:r>
      <w:proofErr w:type="gramEnd"/>
      <w:r w:rsidRPr="006C2E8A">
        <w:rPr>
          <w:sz w:val="22"/>
          <w:szCs w:val="22"/>
        </w:rPr>
        <w:t>.</w:t>
      </w:r>
    </w:p>
    <w:p w14:paraId="1899027B" w14:textId="77777777" w:rsidR="00DE3DE0" w:rsidRDefault="00DE3DE0" w:rsidP="00DE3DE0">
      <w:pPr>
        <w:pStyle w:val="ListParagraph"/>
        <w:ind w:left="432"/>
        <w:jc w:val="both"/>
        <w:rPr>
          <w:sz w:val="22"/>
          <w:szCs w:val="22"/>
        </w:rPr>
      </w:pPr>
    </w:p>
    <w:p w14:paraId="4100F2CA" w14:textId="61551EAB" w:rsidR="00DE3DE0" w:rsidRPr="00047617" w:rsidRDefault="00DE3DE0" w:rsidP="00DE3DE0">
      <w:pPr>
        <w:pStyle w:val="ListParagraph"/>
        <w:ind w:left="432"/>
        <w:jc w:val="both"/>
        <w:rPr>
          <w:sz w:val="22"/>
          <w:szCs w:val="22"/>
        </w:rPr>
      </w:pPr>
      <w:r>
        <w:rPr>
          <w:sz w:val="22"/>
          <w:szCs w:val="22"/>
        </w:rPr>
        <w:t>E</w:t>
      </w:r>
      <w:r w:rsidRPr="00511649">
        <w:rPr>
          <w:iCs/>
          <w:sz w:val="22"/>
          <w:szCs w:val="22"/>
        </w:rPr>
        <w:t xml:space="preserve">CE </w:t>
      </w:r>
      <w:r w:rsidR="32A899DD" w:rsidRPr="32A899DD">
        <w:rPr>
          <w:sz w:val="22"/>
          <w:szCs w:val="22"/>
        </w:rPr>
        <w:t>362</w:t>
      </w:r>
      <w:r>
        <w:rPr>
          <w:iCs/>
          <w:sz w:val="22"/>
          <w:szCs w:val="22"/>
        </w:rPr>
        <w:t xml:space="preserve"> taught me </w:t>
      </w:r>
      <w:r w:rsidR="49254383" w:rsidRPr="49254383">
        <w:rPr>
          <w:sz w:val="22"/>
          <w:szCs w:val="22"/>
        </w:rPr>
        <w:t>how</w:t>
      </w:r>
      <w:r w:rsidR="3DC89BD7" w:rsidRPr="3DC89BD7">
        <w:rPr>
          <w:sz w:val="22"/>
          <w:szCs w:val="22"/>
        </w:rPr>
        <w:t xml:space="preserve"> </w:t>
      </w:r>
      <w:r>
        <w:rPr>
          <w:iCs/>
          <w:sz w:val="22"/>
          <w:szCs w:val="22"/>
        </w:rPr>
        <w:t xml:space="preserve">most of the protocols used in this project </w:t>
      </w:r>
      <w:r w:rsidR="3DB3EB0E" w:rsidRPr="3DB3EB0E">
        <w:rPr>
          <w:sz w:val="22"/>
          <w:szCs w:val="22"/>
        </w:rPr>
        <w:t xml:space="preserve">worked </w:t>
      </w:r>
      <w:r>
        <w:rPr>
          <w:iCs/>
          <w:sz w:val="22"/>
          <w:szCs w:val="22"/>
        </w:rPr>
        <w:t>(SPI, UART</w:t>
      </w:r>
      <w:r w:rsidR="09525199" w:rsidRPr="09525199">
        <w:rPr>
          <w:sz w:val="22"/>
          <w:szCs w:val="22"/>
        </w:rPr>
        <w:t>).</w:t>
      </w:r>
      <w:r w:rsidR="33388E31" w:rsidRPr="33388E31">
        <w:rPr>
          <w:sz w:val="22"/>
          <w:szCs w:val="22"/>
        </w:rPr>
        <w:t xml:space="preserve"> </w:t>
      </w:r>
      <w:r w:rsidR="0B6C26CA" w:rsidRPr="0B6C26CA">
        <w:rPr>
          <w:sz w:val="22"/>
          <w:szCs w:val="22"/>
        </w:rPr>
        <w:t xml:space="preserve">Because of </w:t>
      </w:r>
      <w:r w:rsidR="226BC291" w:rsidRPr="226BC291">
        <w:rPr>
          <w:sz w:val="22"/>
          <w:szCs w:val="22"/>
        </w:rPr>
        <w:t>this, I</w:t>
      </w:r>
      <w:r w:rsidR="3DB3EB0E" w:rsidRPr="3DB3EB0E">
        <w:rPr>
          <w:sz w:val="22"/>
          <w:szCs w:val="22"/>
        </w:rPr>
        <w:t xml:space="preserve"> </w:t>
      </w:r>
      <w:r w:rsidR="6CA66DBE" w:rsidRPr="6CA66DBE">
        <w:rPr>
          <w:sz w:val="22"/>
          <w:szCs w:val="22"/>
        </w:rPr>
        <w:t>knew what connections to make</w:t>
      </w:r>
      <w:r w:rsidR="40D639A1" w:rsidRPr="40D639A1">
        <w:rPr>
          <w:sz w:val="22"/>
          <w:szCs w:val="22"/>
        </w:rPr>
        <w:t xml:space="preserve">, what pins to debug with an oscilloscope, and </w:t>
      </w:r>
      <w:r w:rsidR="725F20C1" w:rsidRPr="725F20C1">
        <w:rPr>
          <w:sz w:val="22"/>
          <w:szCs w:val="22"/>
        </w:rPr>
        <w:t xml:space="preserve">how to </w:t>
      </w:r>
      <w:r w:rsidR="0EBAFE0E" w:rsidRPr="0EBAFE0E">
        <w:rPr>
          <w:sz w:val="22"/>
          <w:szCs w:val="22"/>
        </w:rPr>
        <w:t xml:space="preserve">translate </w:t>
      </w:r>
      <w:r w:rsidR="2B3602C4" w:rsidRPr="2B3602C4">
        <w:rPr>
          <w:sz w:val="22"/>
          <w:szCs w:val="22"/>
        </w:rPr>
        <w:t xml:space="preserve">the raw oscilloscope </w:t>
      </w:r>
      <w:r w:rsidR="76DB104F" w:rsidRPr="76DB104F">
        <w:rPr>
          <w:sz w:val="22"/>
          <w:szCs w:val="22"/>
        </w:rPr>
        <w:t xml:space="preserve">input </w:t>
      </w:r>
      <w:r w:rsidR="3EE8309A" w:rsidRPr="3EE8309A">
        <w:rPr>
          <w:sz w:val="22"/>
          <w:szCs w:val="22"/>
        </w:rPr>
        <w:t xml:space="preserve">into </w:t>
      </w:r>
      <w:r w:rsidR="7F6962C5" w:rsidRPr="7F6962C5">
        <w:rPr>
          <w:sz w:val="22"/>
          <w:szCs w:val="22"/>
        </w:rPr>
        <w:t xml:space="preserve">digital </w:t>
      </w:r>
      <w:r w:rsidR="6E728296" w:rsidRPr="6E728296">
        <w:rPr>
          <w:sz w:val="22"/>
          <w:szCs w:val="22"/>
        </w:rPr>
        <w:t>data.</w:t>
      </w:r>
      <w:r w:rsidR="4FE028E9" w:rsidRPr="4FE028E9">
        <w:rPr>
          <w:sz w:val="22"/>
          <w:szCs w:val="22"/>
        </w:rPr>
        <w:t xml:space="preserve"> </w:t>
      </w:r>
      <w:r>
        <w:rPr>
          <w:iCs/>
          <w:sz w:val="22"/>
          <w:szCs w:val="22"/>
        </w:rPr>
        <w:t>ECE 2k7 and 2k8 taught me how to use special oscilloscope functions (trigger, different horizontal modes</w:t>
      </w:r>
      <w:r w:rsidR="341E8E95" w:rsidRPr="341E8E95">
        <w:rPr>
          <w:sz w:val="22"/>
          <w:szCs w:val="22"/>
        </w:rPr>
        <w:t xml:space="preserve">), which </w:t>
      </w:r>
      <w:proofErr w:type="gramStart"/>
      <w:r w:rsidR="341E8E95" w:rsidRPr="341E8E95">
        <w:rPr>
          <w:sz w:val="22"/>
          <w:szCs w:val="22"/>
        </w:rPr>
        <w:t>helped</w:t>
      </w:r>
      <w:proofErr w:type="gramEnd"/>
      <w:r w:rsidR="341E8E95" w:rsidRPr="341E8E95">
        <w:rPr>
          <w:sz w:val="22"/>
          <w:szCs w:val="22"/>
        </w:rPr>
        <w:t xml:space="preserve"> in </w:t>
      </w:r>
      <w:r w:rsidR="4BE4BEC0" w:rsidRPr="4BE4BEC0">
        <w:rPr>
          <w:sz w:val="22"/>
          <w:szCs w:val="22"/>
        </w:rPr>
        <w:t xml:space="preserve">finding </w:t>
      </w:r>
      <w:r w:rsidR="53E7ED54" w:rsidRPr="53E7ED54">
        <w:rPr>
          <w:sz w:val="22"/>
          <w:szCs w:val="22"/>
        </w:rPr>
        <w:t xml:space="preserve">the data that I </w:t>
      </w:r>
      <w:proofErr w:type="gramStart"/>
      <w:r w:rsidR="53E7ED54" w:rsidRPr="53E7ED54">
        <w:rPr>
          <w:sz w:val="22"/>
          <w:szCs w:val="22"/>
        </w:rPr>
        <w:t>actually wanted</w:t>
      </w:r>
      <w:proofErr w:type="gramEnd"/>
      <w:r w:rsidR="53E7ED54" w:rsidRPr="53E7ED54">
        <w:rPr>
          <w:sz w:val="22"/>
          <w:szCs w:val="22"/>
        </w:rPr>
        <w:t xml:space="preserve"> to </w:t>
      </w:r>
      <w:r w:rsidR="04FB567D" w:rsidRPr="04FB567D">
        <w:rPr>
          <w:sz w:val="22"/>
          <w:szCs w:val="22"/>
        </w:rPr>
        <w:t>read.</w:t>
      </w:r>
      <w:r>
        <w:rPr>
          <w:iCs/>
          <w:sz w:val="22"/>
          <w:szCs w:val="22"/>
        </w:rPr>
        <w:t xml:space="preserve"> ECE 264 helped familiarize me with C syntax and how to use a </w:t>
      </w:r>
      <w:r w:rsidR="2405C08F" w:rsidRPr="2405C08F">
        <w:rPr>
          <w:sz w:val="22"/>
          <w:szCs w:val="22"/>
        </w:rPr>
        <w:t xml:space="preserve">debugger. </w:t>
      </w:r>
      <w:r w:rsidR="34406F22" w:rsidRPr="34406F22">
        <w:rPr>
          <w:sz w:val="22"/>
          <w:szCs w:val="22"/>
        </w:rPr>
        <w:t>This made</w:t>
      </w:r>
      <w:r w:rsidR="04FB567D" w:rsidRPr="04FB567D">
        <w:rPr>
          <w:sz w:val="22"/>
          <w:szCs w:val="22"/>
        </w:rPr>
        <w:t xml:space="preserve"> writing code </w:t>
      </w:r>
      <w:proofErr w:type="gramStart"/>
      <w:r w:rsidR="04FB567D" w:rsidRPr="04FB567D">
        <w:rPr>
          <w:sz w:val="22"/>
          <w:szCs w:val="22"/>
        </w:rPr>
        <w:t>really fast</w:t>
      </w:r>
      <w:proofErr w:type="gramEnd"/>
      <w:r w:rsidR="04FB567D" w:rsidRPr="04FB567D">
        <w:rPr>
          <w:sz w:val="22"/>
          <w:szCs w:val="22"/>
        </w:rPr>
        <w:t xml:space="preserve"> and </w:t>
      </w:r>
      <w:r w:rsidR="762FD7C3" w:rsidRPr="762FD7C3">
        <w:rPr>
          <w:sz w:val="22"/>
          <w:szCs w:val="22"/>
        </w:rPr>
        <w:t xml:space="preserve">debugging </w:t>
      </w:r>
      <w:r w:rsidR="298484F1" w:rsidRPr="298484F1">
        <w:rPr>
          <w:sz w:val="22"/>
          <w:szCs w:val="22"/>
        </w:rPr>
        <w:t>a lot easier</w:t>
      </w:r>
      <w:r w:rsidR="6E24D2A9" w:rsidRPr="6E24D2A9">
        <w:rPr>
          <w:sz w:val="22"/>
          <w:szCs w:val="22"/>
        </w:rPr>
        <w:t>,</w:t>
      </w:r>
      <w:r w:rsidR="298484F1" w:rsidRPr="298484F1">
        <w:rPr>
          <w:sz w:val="22"/>
          <w:szCs w:val="22"/>
        </w:rPr>
        <w:t xml:space="preserve"> since </w:t>
      </w:r>
      <w:r w:rsidR="24492AE0" w:rsidRPr="24492AE0">
        <w:rPr>
          <w:sz w:val="22"/>
          <w:szCs w:val="22"/>
        </w:rPr>
        <w:t>I</w:t>
      </w:r>
      <w:r w:rsidR="1D5ACBA0" w:rsidRPr="1D5ACBA0">
        <w:rPr>
          <w:sz w:val="22"/>
          <w:szCs w:val="22"/>
        </w:rPr>
        <w:t xml:space="preserve"> could step through any individual </w:t>
      </w:r>
      <w:r w:rsidR="7B7D335C" w:rsidRPr="7B7D335C">
        <w:rPr>
          <w:sz w:val="22"/>
          <w:szCs w:val="22"/>
        </w:rPr>
        <w:t>instructions</w:t>
      </w:r>
      <w:r w:rsidR="1D5ACBA0" w:rsidRPr="1D5ACBA0">
        <w:rPr>
          <w:sz w:val="22"/>
          <w:szCs w:val="22"/>
        </w:rPr>
        <w:t xml:space="preserve"> and </w:t>
      </w:r>
      <w:r w:rsidR="3F70EBFA" w:rsidRPr="3F70EBFA">
        <w:rPr>
          <w:sz w:val="22"/>
          <w:szCs w:val="22"/>
        </w:rPr>
        <w:t xml:space="preserve">see how the variables changed </w:t>
      </w:r>
      <w:r w:rsidR="41A5097B" w:rsidRPr="41A5097B">
        <w:rPr>
          <w:sz w:val="22"/>
          <w:szCs w:val="22"/>
        </w:rPr>
        <w:t>as I stepped through.</w:t>
      </w:r>
    </w:p>
    <w:p w14:paraId="5C6EFB82" w14:textId="77777777" w:rsidR="00DE3DE0" w:rsidRDefault="00DE3DE0" w:rsidP="00DE3DE0">
      <w:pPr>
        <w:jc w:val="both"/>
        <w:rPr>
          <w:sz w:val="24"/>
        </w:rPr>
      </w:pPr>
    </w:p>
    <w:p w14:paraId="28B3990C" w14:textId="77777777" w:rsidR="00DE3DE0" w:rsidRPr="006C2E8A" w:rsidRDefault="00DE3DE0" w:rsidP="00DE3DE0">
      <w:pPr>
        <w:pStyle w:val="ListParagraph"/>
        <w:numPr>
          <w:ilvl w:val="0"/>
          <w:numId w:val="7"/>
        </w:numPr>
        <w:rPr>
          <w:sz w:val="22"/>
          <w:szCs w:val="22"/>
        </w:rPr>
      </w:pPr>
      <w:r w:rsidRPr="006C2E8A">
        <w:rPr>
          <w:sz w:val="22"/>
          <w:szCs w:val="22"/>
        </w:rPr>
        <w:t>Describe how you acquired and applied new knowledge as needed to contribute to this pro</w:t>
      </w:r>
      <w:r>
        <w:rPr>
          <w:sz w:val="22"/>
          <w:szCs w:val="22"/>
        </w:rPr>
        <w:t xml:space="preserve">ject. What learning strategies </w:t>
      </w:r>
      <w:r w:rsidRPr="006C2E8A">
        <w:rPr>
          <w:sz w:val="22"/>
          <w:szCs w:val="22"/>
        </w:rPr>
        <w:t>did you employ to do so?</w:t>
      </w:r>
    </w:p>
    <w:p w14:paraId="0D032DA4" w14:textId="77777777" w:rsidR="00DE3DE0" w:rsidRPr="006C2E8A" w:rsidRDefault="00DE3DE0" w:rsidP="00DE3DE0">
      <w:pPr>
        <w:pStyle w:val="ListParagraph"/>
        <w:ind w:left="432"/>
        <w:jc w:val="both"/>
        <w:rPr>
          <w:sz w:val="22"/>
          <w:szCs w:val="22"/>
        </w:rPr>
      </w:pPr>
    </w:p>
    <w:p w14:paraId="4DFA9C9B" w14:textId="39DCE7B3" w:rsidR="00DE3DE0" w:rsidRPr="0028094B" w:rsidRDefault="00DE3DE0" w:rsidP="00DE3DE0">
      <w:pPr>
        <w:pStyle w:val="Heading2"/>
        <w:ind w:left="432"/>
        <w:jc w:val="both"/>
        <w:rPr>
          <w:rFonts w:ascii="Arial" w:hAnsi="Arial"/>
          <w:sz w:val="22"/>
          <w:szCs w:val="22"/>
        </w:rPr>
      </w:pPr>
      <w:r w:rsidRPr="0028094B">
        <w:rPr>
          <w:rFonts w:ascii="Arial" w:hAnsi="Arial"/>
          <w:iCs/>
          <w:sz w:val="22"/>
          <w:szCs w:val="22"/>
        </w:rPr>
        <w:t>My PCB</w:t>
      </w:r>
      <w:r w:rsidR="04BEA3F8" w:rsidRPr="04BEA3F8">
        <w:rPr>
          <w:rFonts w:ascii="Arial" w:hAnsi="Arial"/>
          <w:sz w:val="22"/>
          <w:szCs w:val="22"/>
        </w:rPr>
        <w:t xml:space="preserve"> </w:t>
      </w:r>
      <w:r w:rsidR="5FE48A4C" w:rsidRPr="5FE48A4C">
        <w:rPr>
          <w:rFonts w:ascii="Arial" w:hAnsi="Arial"/>
          <w:sz w:val="22"/>
          <w:szCs w:val="22"/>
        </w:rPr>
        <w:t xml:space="preserve">design </w:t>
      </w:r>
      <w:r w:rsidR="7AE60A54" w:rsidRPr="7AE60A54">
        <w:rPr>
          <w:rFonts w:ascii="Arial" w:hAnsi="Arial"/>
          <w:sz w:val="22"/>
          <w:szCs w:val="22"/>
        </w:rPr>
        <w:t xml:space="preserve">experience </w:t>
      </w:r>
      <w:r w:rsidR="29876DCF" w:rsidRPr="29876DCF">
        <w:rPr>
          <w:rFonts w:ascii="Arial" w:hAnsi="Arial"/>
          <w:sz w:val="22"/>
          <w:szCs w:val="22"/>
        </w:rPr>
        <w:t xml:space="preserve">comes from a </w:t>
      </w:r>
      <w:r w:rsidR="312858EC" w:rsidRPr="312858EC">
        <w:rPr>
          <w:rFonts w:ascii="Arial" w:hAnsi="Arial"/>
          <w:sz w:val="22"/>
          <w:szCs w:val="22"/>
        </w:rPr>
        <w:t xml:space="preserve">personal project where I made </w:t>
      </w:r>
      <w:r w:rsidR="146D1624" w:rsidRPr="146D1624">
        <w:rPr>
          <w:rFonts w:ascii="Arial" w:hAnsi="Arial"/>
          <w:sz w:val="22"/>
          <w:szCs w:val="22"/>
        </w:rPr>
        <w:t xml:space="preserve">programmable </w:t>
      </w:r>
      <w:r w:rsidR="14B26712" w:rsidRPr="14B26712">
        <w:rPr>
          <w:rFonts w:ascii="Arial" w:hAnsi="Arial"/>
          <w:sz w:val="22"/>
          <w:szCs w:val="22"/>
        </w:rPr>
        <w:t xml:space="preserve">diabolo (juggling </w:t>
      </w:r>
      <w:r w:rsidR="3C826E6B" w:rsidRPr="3C826E6B">
        <w:rPr>
          <w:rFonts w:ascii="Arial" w:hAnsi="Arial"/>
          <w:sz w:val="22"/>
          <w:szCs w:val="22"/>
        </w:rPr>
        <w:t>prop) lights.</w:t>
      </w:r>
      <w:r w:rsidR="0BB44EB7" w:rsidRPr="0BB44EB7">
        <w:rPr>
          <w:rFonts w:ascii="Arial" w:hAnsi="Arial"/>
          <w:sz w:val="22"/>
          <w:szCs w:val="22"/>
        </w:rPr>
        <w:t xml:space="preserve"> I had to design a PCB in </w:t>
      </w:r>
      <w:proofErr w:type="spellStart"/>
      <w:r w:rsidR="4BF0516E" w:rsidRPr="4BF0516E">
        <w:rPr>
          <w:rFonts w:ascii="Arial" w:hAnsi="Arial"/>
          <w:sz w:val="22"/>
          <w:szCs w:val="22"/>
        </w:rPr>
        <w:t>EasyEDA</w:t>
      </w:r>
      <w:proofErr w:type="spellEnd"/>
      <w:r w:rsidR="4BF0516E" w:rsidRPr="4BF0516E">
        <w:rPr>
          <w:rFonts w:ascii="Arial" w:hAnsi="Arial"/>
          <w:sz w:val="22"/>
          <w:szCs w:val="22"/>
        </w:rPr>
        <w:t xml:space="preserve"> </w:t>
      </w:r>
      <w:proofErr w:type="gramStart"/>
      <w:r w:rsidR="4BF0516E" w:rsidRPr="4BF0516E">
        <w:rPr>
          <w:rFonts w:ascii="Arial" w:hAnsi="Arial"/>
          <w:sz w:val="22"/>
          <w:szCs w:val="22"/>
        </w:rPr>
        <w:t>in</w:t>
      </w:r>
      <w:r w:rsidR="26CEC1CB" w:rsidRPr="26CEC1CB">
        <w:rPr>
          <w:rFonts w:ascii="Arial" w:hAnsi="Arial"/>
          <w:sz w:val="22"/>
          <w:szCs w:val="22"/>
        </w:rPr>
        <w:t xml:space="preserve"> </w:t>
      </w:r>
      <w:r w:rsidR="0BB44EB7" w:rsidRPr="0BB44EB7">
        <w:rPr>
          <w:rFonts w:ascii="Arial" w:hAnsi="Arial"/>
          <w:sz w:val="22"/>
          <w:szCs w:val="22"/>
        </w:rPr>
        <w:t>order to</w:t>
      </w:r>
      <w:proofErr w:type="gramEnd"/>
      <w:r w:rsidR="0BB44EB7" w:rsidRPr="0BB44EB7">
        <w:rPr>
          <w:rFonts w:ascii="Arial" w:hAnsi="Arial"/>
          <w:sz w:val="22"/>
          <w:szCs w:val="22"/>
        </w:rPr>
        <w:t xml:space="preserve"> </w:t>
      </w:r>
      <w:r w:rsidR="26CEC1CB" w:rsidRPr="26CEC1CB">
        <w:rPr>
          <w:rFonts w:ascii="Arial" w:hAnsi="Arial"/>
          <w:sz w:val="22"/>
          <w:szCs w:val="22"/>
        </w:rPr>
        <w:t xml:space="preserve">make it </w:t>
      </w:r>
      <w:r w:rsidR="1FF503B7" w:rsidRPr="1FF503B7">
        <w:rPr>
          <w:rFonts w:ascii="Arial" w:hAnsi="Arial"/>
          <w:sz w:val="22"/>
          <w:szCs w:val="22"/>
        </w:rPr>
        <w:t xml:space="preserve">structurally sound enough to be put on a spinning </w:t>
      </w:r>
      <w:r w:rsidR="4F8316A5" w:rsidRPr="4F8316A5">
        <w:rPr>
          <w:rFonts w:ascii="Arial" w:hAnsi="Arial"/>
          <w:sz w:val="22"/>
          <w:szCs w:val="22"/>
        </w:rPr>
        <w:t>diabolo.</w:t>
      </w:r>
      <w:r w:rsidRPr="0028094B">
        <w:rPr>
          <w:rFonts w:ascii="Arial" w:hAnsi="Arial"/>
          <w:iCs/>
          <w:sz w:val="22"/>
          <w:szCs w:val="22"/>
        </w:rPr>
        <w:t xml:space="preserve"> </w:t>
      </w:r>
      <w:r w:rsidR="2B6C9E7E" w:rsidRPr="2B6C9E7E">
        <w:rPr>
          <w:rFonts w:ascii="Arial" w:hAnsi="Arial"/>
          <w:sz w:val="22"/>
          <w:szCs w:val="22"/>
        </w:rPr>
        <w:t xml:space="preserve">This PCB design </w:t>
      </w:r>
      <w:r w:rsidR="1C600D5C" w:rsidRPr="1C600D5C">
        <w:rPr>
          <w:rFonts w:ascii="Arial" w:hAnsi="Arial"/>
          <w:sz w:val="22"/>
          <w:szCs w:val="22"/>
        </w:rPr>
        <w:t xml:space="preserve">experience helped me </w:t>
      </w:r>
      <w:r w:rsidR="637A9E98" w:rsidRPr="637A9E98">
        <w:rPr>
          <w:rFonts w:ascii="Arial" w:hAnsi="Arial"/>
          <w:sz w:val="22"/>
          <w:szCs w:val="22"/>
        </w:rPr>
        <w:t xml:space="preserve">make </w:t>
      </w:r>
      <w:r w:rsidR="48765E35" w:rsidRPr="48765E35">
        <w:rPr>
          <w:rFonts w:ascii="Arial" w:hAnsi="Arial"/>
          <w:sz w:val="22"/>
          <w:szCs w:val="22"/>
        </w:rPr>
        <w:t xml:space="preserve">component placement and routing changes to the </w:t>
      </w:r>
      <w:r w:rsidR="0F7226AC" w:rsidRPr="0F7226AC">
        <w:rPr>
          <w:rFonts w:ascii="Arial" w:hAnsi="Arial"/>
          <w:sz w:val="22"/>
          <w:szCs w:val="22"/>
        </w:rPr>
        <w:t xml:space="preserve">PCB </w:t>
      </w:r>
      <w:r w:rsidR="598205B8" w:rsidRPr="598205B8">
        <w:rPr>
          <w:rFonts w:ascii="Arial" w:hAnsi="Arial"/>
          <w:sz w:val="22"/>
          <w:szCs w:val="22"/>
        </w:rPr>
        <w:t>very quickly. My</w:t>
      </w:r>
      <w:r w:rsidRPr="0028094B">
        <w:rPr>
          <w:rFonts w:ascii="Arial" w:hAnsi="Arial"/>
          <w:iCs/>
          <w:sz w:val="22"/>
          <w:szCs w:val="22"/>
        </w:rPr>
        <w:t xml:space="preserve"> soldering </w:t>
      </w:r>
      <w:r w:rsidR="0E4BB36A" w:rsidRPr="0E4BB36A">
        <w:rPr>
          <w:rFonts w:ascii="Arial" w:hAnsi="Arial"/>
          <w:sz w:val="22"/>
          <w:szCs w:val="22"/>
        </w:rPr>
        <w:t>experience</w:t>
      </w:r>
      <w:r w:rsidRPr="0028094B">
        <w:rPr>
          <w:rFonts w:ascii="Arial" w:hAnsi="Arial"/>
          <w:iCs/>
          <w:sz w:val="22"/>
          <w:szCs w:val="22"/>
        </w:rPr>
        <w:t xml:space="preserve"> </w:t>
      </w:r>
      <w:r w:rsidR="35667712" w:rsidRPr="35667712">
        <w:rPr>
          <w:rFonts w:ascii="Arial" w:hAnsi="Arial"/>
          <w:sz w:val="22"/>
          <w:szCs w:val="22"/>
        </w:rPr>
        <w:t xml:space="preserve">came from another personal </w:t>
      </w:r>
      <w:r w:rsidR="34D9C1C0" w:rsidRPr="34D9C1C0">
        <w:rPr>
          <w:rFonts w:ascii="Arial" w:hAnsi="Arial"/>
          <w:sz w:val="22"/>
          <w:szCs w:val="22"/>
        </w:rPr>
        <w:t xml:space="preserve">project where I </w:t>
      </w:r>
      <w:r w:rsidR="72C3A448" w:rsidRPr="72C3A448">
        <w:rPr>
          <w:rFonts w:ascii="Arial" w:hAnsi="Arial"/>
          <w:sz w:val="22"/>
          <w:szCs w:val="22"/>
        </w:rPr>
        <w:t xml:space="preserve">designed a </w:t>
      </w:r>
      <w:r w:rsidR="4A24222C" w:rsidRPr="4A24222C">
        <w:rPr>
          <w:rFonts w:ascii="Arial" w:hAnsi="Arial"/>
          <w:sz w:val="22"/>
          <w:szCs w:val="22"/>
        </w:rPr>
        <w:t>drone,</w:t>
      </w:r>
      <w:r w:rsidR="77953F23" w:rsidRPr="77953F23">
        <w:rPr>
          <w:rFonts w:ascii="Arial" w:hAnsi="Arial"/>
          <w:sz w:val="22"/>
          <w:szCs w:val="22"/>
        </w:rPr>
        <w:t xml:space="preserve"> so I had to solder a lot of </w:t>
      </w:r>
      <w:r w:rsidR="6945A4A0" w:rsidRPr="6945A4A0">
        <w:rPr>
          <w:rFonts w:ascii="Arial" w:hAnsi="Arial"/>
          <w:sz w:val="22"/>
          <w:szCs w:val="22"/>
        </w:rPr>
        <w:t xml:space="preserve">components together </w:t>
      </w:r>
      <w:r w:rsidR="5A40F478" w:rsidRPr="5A40F478">
        <w:rPr>
          <w:rFonts w:ascii="Arial" w:hAnsi="Arial"/>
          <w:sz w:val="22"/>
          <w:szCs w:val="22"/>
        </w:rPr>
        <w:t xml:space="preserve">using wires. </w:t>
      </w:r>
      <w:r w:rsidR="721FBEEA" w:rsidRPr="721FBEEA">
        <w:rPr>
          <w:rFonts w:ascii="Arial" w:hAnsi="Arial"/>
          <w:sz w:val="22"/>
          <w:szCs w:val="22"/>
        </w:rPr>
        <w:t xml:space="preserve">This made soldering together the two ends of the </w:t>
      </w:r>
      <w:r w:rsidR="29625EF9" w:rsidRPr="29625EF9">
        <w:rPr>
          <w:rFonts w:ascii="Arial" w:hAnsi="Arial"/>
          <w:sz w:val="22"/>
          <w:szCs w:val="22"/>
        </w:rPr>
        <w:t xml:space="preserve">connector wires </w:t>
      </w:r>
      <w:r w:rsidR="717B93D9" w:rsidRPr="717B93D9">
        <w:rPr>
          <w:rFonts w:ascii="Arial" w:hAnsi="Arial"/>
          <w:sz w:val="22"/>
          <w:szCs w:val="22"/>
        </w:rPr>
        <w:t>quick. Since</w:t>
      </w:r>
      <w:r w:rsidR="644A2164" w:rsidRPr="644A2164">
        <w:rPr>
          <w:rFonts w:ascii="Arial" w:hAnsi="Arial"/>
          <w:sz w:val="22"/>
          <w:szCs w:val="22"/>
        </w:rPr>
        <w:t xml:space="preserve"> </w:t>
      </w:r>
      <w:r w:rsidR="762AD453" w:rsidRPr="762AD453">
        <w:rPr>
          <w:rFonts w:ascii="Arial" w:hAnsi="Arial"/>
          <w:sz w:val="22"/>
          <w:szCs w:val="22"/>
        </w:rPr>
        <w:t>we had</w:t>
      </w:r>
      <w:r w:rsidR="644A2164" w:rsidRPr="644A2164">
        <w:rPr>
          <w:rFonts w:ascii="Arial" w:hAnsi="Arial"/>
          <w:sz w:val="22"/>
          <w:szCs w:val="22"/>
        </w:rPr>
        <w:t xml:space="preserve"> to solder</w:t>
      </w:r>
      <w:r w:rsidR="1AE7499B" w:rsidRPr="1AE7499B">
        <w:rPr>
          <w:rFonts w:ascii="Arial" w:hAnsi="Arial"/>
          <w:sz w:val="22"/>
          <w:szCs w:val="22"/>
        </w:rPr>
        <w:t xml:space="preserve"> </w:t>
      </w:r>
      <w:r w:rsidR="10D7F104" w:rsidRPr="10D7F104">
        <w:rPr>
          <w:rFonts w:ascii="Arial" w:hAnsi="Arial"/>
          <w:sz w:val="22"/>
          <w:szCs w:val="22"/>
        </w:rPr>
        <w:t>components onto a</w:t>
      </w:r>
      <w:r w:rsidR="1AE7499B" w:rsidRPr="1AE7499B">
        <w:rPr>
          <w:rFonts w:ascii="Arial" w:hAnsi="Arial"/>
          <w:sz w:val="22"/>
          <w:szCs w:val="22"/>
        </w:rPr>
        <w:t xml:space="preserve"> PCB for this project, I also had to watch </w:t>
      </w:r>
      <w:r w:rsidR="7F5FC654" w:rsidRPr="7F5FC654">
        <w:rPr>
          <w:rFonts w:ascii="Arial" w:hAnsi="Arial"/>
          <w:sz w:val="22"/>
          <w:szCs w:val="22"/>
        </w:rPr>
        <w:t xml:space="preserve">YouTube videos on how to solder surface mount </w:t>
      </w:r>
      <w:r w:rsidR="1B31C55F" w:rsidRPr="1B31C55F">
        <w:rPr>
          <w:rFonts w:ascii="Arial" w:hAnsi="Arial"/>
          <w:sz w:val="22"/>
          <w:szCs w:val="22"/>
        </w:rPr>
        <w:t xml:space="preserve">components. </w:t>
      </w:r>
      <w:r w:rsidR="5E0D406C" w:rsidRPr="5E0D406C">
        <w:rPr>
          <w:rFonts w:ascii="Arial" w:hAnsi="Arial"/>
          <w:sz w:val="22"/>
          <w:szCs w:val="22"/>
        </w:rPr>
        <w:t>This allowed us to come up with a two</w:t>
      </w:r>
      <w:r w:rsidR="76F11105" w:rsidRPr="76F11105">
        <w:rPr>
          <w:rFonts w:ascii="Arial" w:hAnsi="Arial"/>
          <w:sz w:val="22"/>
          <w:szCs w:val="22"/>
        </w:rPr>
        <w:t>-</w:t>
      </w:r>
      <w:r w:rsidR="37CCC99C" w:rsidRPr="37CCC99C">
        <w:rPr>
          <w:rFonts w:ascii="Arial" w:hAnsi="Arial"/>
          <w:sz w:val="22"/>
          <w:szCs w:val="22"/>
        </w:rPr>
        <w:t>person system</w:t>
      </w:r>
      <w:r w:rsidR="4F9DE53C" w:rsidRPr="4F9DE53C">
        <w:rPr>
          <w:rFonts w:ascii="Arial" w:hAnsi="Arial"/>
          <w:sz w:val="22"/>
          <w:szCs w:val="22"/>
        </w:rPr>
        <w:t xml:space="preserve"> to solder components</w:t>
      </w:r>
      <w:r w:rsidR="73CEB17F" w:rsidRPr="73CEB17F">
        <w:rPr>
          <w:rFonts w:ascii="Arial" w:hAnsi="Arial"/>
          <w:sz w:val="22"/>
          <w:szCs w:val="22"/>
        </w:rPr>
        <w:t xml:space="preserve"> </w:t>
      </w:r>
      <w:r w:rsidR="1FAB34CB" w:rsidRPr="1FAB34CB">
        <w:rPr>
          <w:rFonts w:ascii="Arial" w:hAnsi="Arial"/>
          <w:sz w:val="22"/>
          <w:szCs w:val="22"/>
        </w:rPr>
        <w:t>quickly</w:t>
      </w:r>
      <w:r w:rsidR="37CCC99C" w:rsidRPr="37CCC99C">
        <w:rPr>
          <w:rFonts w:ascii="Arial" w:hAnsi="Arial"/>
          <w:sz w:val="22"/>
          <w:szCs w:val="22"/>
        </w:rPr>
        <w:t xml:space="preserve">, where </w:t>
      </w:r>
      <w:r w:rsidR="37CCC99C" w:rsidRPr="37CCC99C">
        <w:rPr>
          <w:rFonts w:ascii="Arial" w:hAnsi="Arial"/>
          <w:sz w:val="22"/>
          <w:szCs w:val="22"/>
        </w:rPr>
        <w:lastRenderedPageBreak/>
        <w:t>one</w:t>
      </w:r>
      <w:r w:rsidR="5E0D406C" w:rsidRPr="5E0D406C">
        <w:rPr>
          <w:rFonts w:ascii="Arial" w:hAnsi="Arial"/>
          <w:sz w:val="22"/>
          <w:szCs w:val="22"/>
        </w:rPr>
        <w:t xml:space="preserve"> </w:t>
      </w:r>
      <w:r w:rsidR="07A9D093" w:rsidRPr="07A9D093">
        <w:rPr>
          <w:rFonts w:ascii="Arial" w:hAnsi="Arial"/>
          <w:sz w:val="22"/>
          <w:szCs w:val="22"/>
        </w:rPr>
        <w:t xml:space="preserve">person </w:t>
      </w:r>
      <w:r w:rsidR="2F9E7766" w:rsidRPr="2F9E7766">
        <w:rPr>
          <w:rFonts w:ascii="Arial" w:hAnsi="Arial"/>
          <w:sz w:val="22"/>
          <w:szCs w:val="22"/>
        </w:rPr>
        <w:t xml:space="preserve">managed the soldering iron and the solder, </w:t>
      </w:r>
      <w:r w:rsidR="7711C8ED" w:rsidRPr="7711C8ED">
        <w:rPr>
          <w:rFonts w:ascii="Arial" w:hAnsi="Arial"/>
          <w:sz w:val="22"/>
          <w:szCs w:val="22"/>
        </w:rPr>
        <w:t xml:space="preserve">and another person managed the </w:t>
      </w:r>
      <w:r w:rsidR="449D0CDE" w:rsidRPr="449D0CDE">
        <w:rPr>
          <w:rFonts w:ascii="Arial" w:hAnsi="Arial"/>
          <w:sz w:val="22"/>
          <w:szCs w:val="22"/>
        </w:rPr>
        <w:t>tweezers to put the component in place.</w:t>
      </w:r>
      <w:r w:rsidR="725E6D1C" w:rsidRPr="725E6D1C">
        <w:rPr>
          <w:rFonts w:ascii="Arial" w:hAnsi="Arial"/>
          <w:sz w:val="22"/>
          <w:szCs w:val="22"/>
        </w:rPr>
        <w:t xml:space="preserve"> </w:t>
      </w:r>
      <w:r w:rsidR="449D0CDE" w:rsidRPr="449D0CDE">
        <w:rPr>
          <w:rFonts w:ascii="Arial" w:hAnsi="Arial"/>
          <w:sz w:val="22"/>
          <w:szCs w:val="22"/>
        </w:rPr>
        <w:t>I</w:t>
      </w:r>
      <w:r w:rsidRPr="0028094B">
        <w:rPr>
          <w:rFonts w:ascii="Arial" w:hAnsi="Arial"/>
          <w:iCs/>
          <w:sz w:val="22"/>
          <w:szCs w:val="22"/>
        </w:rPr>
        <w:t xml:space="preserve"> learned how to crimp terminals after watching YouTube videos for this project.</w:t>
      </w:r>
      <w:r>
        <w:rPr>
          <w:rFonts w:ascii="Arial" w:hAnsi="Arial"/>
          <w:iCs/>
          <w:sz w:val="22"/>
          <w:szCs w:val="22"/>
        </w:rPr>
        <w:t xml:space="preserve"> </w:t>
      </w:r>
      <w:r w:rsidR="5433AF14" w:rsidRPr="5433AF14">
        <w:rPr>
          <w:rFonts w:ascii="Arial" w:hAnsi="Arial"/>
          <w:sz w:val="22"/>
          <w:szCs w:val="22"/>
        </w:rPr>
        <w:t xml:space="preserve">This made it so then I knew what parts to </w:t>
      </w:r>
      <w:r w:rsidR="5BD31775" w:rsidRPr="5BD31775">
        <w:rPr>
          <w:rFonts w:ascii="Arial" w:hAnsi="Arial"/>
          <w:sz w:val="22"/>
          <w:szCs w:val="22"/>
        </w:rPr>
        <w:t xml:space="preserve">order (both housing and crimp </w:t>
      </w:r>
      <w:r w:rsidR="4406C470" w:rsidRPr="4406C470">
        <w:rPr>
          <w:rFonts w:ascii="Arial" w:hAnsi="Arial"/>
          <w:sz w:val="22"/>
          <w:szCs w:val="22"/>
        </w:rPr>
        <w:t xml:space="preserve">terminal), I knew how to </w:t>
      </w:r>
      <w:r w:rsidR="4D0853E2" w:rsidRPr="4D0853E2">
        <w:rPr>
          <w:rFonts w:ascii="Arial" w:hAnsi="Arial"/>
          <w:sz w:val="22"/>
          <w:szCs w:val="22"/>
        </w:rPr>
        <w:t xml:space="preserve">make some connectors, </w:t>
      </w:r>
      <w:r w:rsidR="166A2149" w:rsidRPr="166A2149">
        <w:rPr>
          <w:rFonts w:ascii="Arial" w:hAnsi="Arial"/>
          <w:sz w:val="22"/>
          <w:szCs w:val="22"/>
        </w:rPr>
        <w:t xml:space="preserve">and I knew how to teach </w:t>
      </w:r>
      <w:r w:rsidR="0EB8BC19" w:rsidRPr="0EB8BC19">
        <w:rPr>
          <w:rFonts w:ascii="Arial" w:hAnsi="Arial"/>
          <w:sz w:val="22"/>
          <w:szCs w:val="22"/>
        </w:rPr>
        <w:t xml:space="preserve">Brandon how to also </w:t>
      </w:r>
      <w:r w:rsidR="788CDDCD" w:rsidRPr="788CDDCD">
        <w:rPr>
          <w:rFonts w:ascii="Arial" w:hAnsi="Arial"/>
          <w:sz w:val="22"/>
          <w:szCs w:val="22"/>
        </w:rPr>
        <w:t>make connectors. I</w:t>
      </w:r>
      <w:r>
        <w:rPr>
          <w:rFonts w:ascii="Arial" w:hAnsi="Arial"/>
          <w:iCs/>
          <w:sz w:val="22"/>
          <w:szCs w:val="22"/>
        </w:rPr>
        <w:t xml:space="preserve"> also learned how to use the oscilloscope to read serial data by watching YouTube videos.</w:t>
      </w:r>
      <w:r w:rsidR="623D2B1B" w:rsidRPr="623D2B1B">
        <w:rPr>
          <w:rFonts w:ascii="Arial" w:hAnsi="Arial"/>
          <w:sz w:val="22"/>
          <w:szCs w:val="22"/>
        </w:rPr>
        <w:t xml:space="preserve"> </w:t>
      </w:r>
      <w:r w:rsidR="3B253C19" w:rsidRPr="3B253C19">
        <w:rPr>
          <w:rFonts w:ascii="Arial" w:hAnsi="Arial"/>
          <w:sz w:val="22"/>
          <w:szCs w:val="22"/>
        </w:rPr>
        <w:t xml:space="preserve">This made </w:t>
      </w:r>
      <w:r w:rsidR="72F7F90B" w:rsidRPr="72F7F90B">
        <w:rPr>
          <w:rFonts w:ascii="Arial" w:hAnsi="Arial"/>
          <w:sz w:val="22"/>
          <w:szCs w:val="22"/>
        </w:rPr>
        <w:t>debugging</w:t>
      </w:r>
      <w:r w:rsidR="412ABB2C" w:rsidRPr="412ABB2C">
        <w:rPr>
          <w:rFonts w:ascii="Arial" w:hAnsi="Arial"/>
          <w:sz w:val="22"/>
          <w:szCs w:val="22"/>
        </w:rPr>
        <w:t xml:space="preserve"> </w:t>
      </w:r>
      <w:r w:rsidR="3C6F85AC" w:rsidRPr="3C6F85AC">
        <w:rPr>
          <w:rFonts w:ascii="Arial" w:hAnsi="Arial"/>
          <w:sz w:val="22"/>
          <w:szCs w:val="22"/>
        </w:rPr>
        <w:t xml:space="preserve">UART data </w:t>
      </w:r>
      <w:r w:rsidR="19B45078" w:rsidRPr="19B45078">
        <w:rPr>
          <w:rFonts w:ascii="Arial" w:hAnsi="Arial"/>
          <w:sz w:val="22"/>
          <w:szCs w:val="22"/>
        </w:rPr>
        <w:t xml:space="preserve">from the </w:t>
      </w:r>
      <w:r w:rsidR="055E9C88" w:rsidRPr="055E9C88">
        <w:rPr>
          <w:rFonts w:ascii="Arial" w:hAnsi="Arial"/>
          <w:sz w:val="22"/>
          <w:szCs w:val="22"/>
        </w:rPr>
        <w:t>fingerprint sensor so much faster</w:t>
      </w:r>
      <w:r w:rsidR="4CD96C2E" w:rsidRPr="4CD96C2E">
        <w:rPr>
          <w:rFonts w:ascii="Arial" w:hAnsi="Arial"/>
          <w:sz w:val="22"/>
          <w:szCs w:val="22"/>
        </w:rPr>
        <w:t>,</w:t>
      </w:r>
      <w:r w:rsidR="055E9C88" w:rsidRPr="055E9C88">
        <w:rPr>
          <w:rFonts w:ascii="Arial" w:hAnsi="Arial"/>
          <w:sz w:val="22"/>
          <w:szCs w:val="22"/>
        </w:rPr>
        <w:t xml:space="preserve"> </w:t>
      </w:r>
      <w:r w:rsidR="1B6C8190" w:rsidRPr="1B6C8190">
        <w:rPr>
          <w:rFonts w:ascii="Arial" w:hAnsi="Arial"/>
          <w:sz w:val="22"/>
          <w:szCs w:val="22"/>
        </w:rPr>
        <w:t xml:space="preserve">since I didn’t have to manually </w:t>
      </w:r>
      <w:r w:rsidR="29444E9D" w:rsidRPr="29444E9D">
        <w:rPr>
          <w:rFonts w:ascii="Arial" w:hAnsi="Arial"/>
          <w:sz w:val="22"/>
          <w:szCs w:val="22"/>
        </w:rPr>
        <w:t xml:space="preserve">decode the </w:t>
      </w:r>
      <w:r w:rsidR="30801B86" w:rsidRPr="30801B86">
        <w:rPr>
          <w:rFonts w:ascii="Arial" w:hAnsi="Arial"/>
          <w:sz w:val="22"/>
          <w:szCs w:val="22"/>
        </w:rPr>
        <w:t xml:space="preserve">oscilloscope reading into digital </w:t>
      </w:r>
      <w:r w:rsidR="4F1DA4A1" w:rsidRPr="4F1DA4A1">
        <w:rPr>
          <w:rFonts w:ascii="Arial" w:hAnsi="Arial"/>
          <w:sz w:val="22"/>
          <w:szCs w:val="22"/>
        </w:rPr>
        <w:t>data myself.</w:t>
      </w:r>
    </w:p>
    <w:p w14:paraId="2256D0B5" w14:textId="77777777" w:rsidR="00DE3DE0" w:rsidRDefault="00DE3DE0" w:rsidP="00DE3DE0">
      <w:pPr>
        <w:jc w:val="both"/>
        <w:rPr>
          <w:sz w:val="24"/>
        </w:rPr>
      </w:pPr>
    </w:p>
    <w:p w14:paraId="779186E4" w14:textId="77777777" w:rsidR="00DE3DE0" w:rsidRPr="006C2E8A" w:rsidRDefault="00DE3DE0" w:rsidP="00DE3DE0">
      <w:pPr>
        <w:pStyle w:val="ListParagraph"/>
        <w:numPr>
          <w:ilvl w:val="0"/>
          <w:numId w:val="7"/>
        </w:numPr>
        <w:rPr>
          <w:sz w:val="22"/>
          <w:szCs w:val="22"/>
        </w:rPr>
      </w:pPr>
      <w:r w:rsidRPr="006C2E8A">
        <w:rPr>
          <w:sz w:val="22"/>
          <w:szCs w:val="22"/>
        </w:rPr>
        <w:t xml:space="preserve">Discuss your ethical and professional responsibilities as they relate to this engineering design experience. </w:t>
      </w:r>
    </w:p>
    <w:p w14:paraId="24F0E28C" w14:textId="77777777" w:rsidR="00DE3DE0" w:rsidRPr="006C2E8A" w:rsidRDefault="00DE3DE0" w:rsidP="00DE3DE0">
      <w:pPr>
        <w:pStyle w:val="ListParagraph"/>
        <w:ind w:left="432"/>
        <w:jc w:val="both"/>
        <w:rPr>
          <w:sz w:val="22"/>
          <w:szCs w:val="22"/>
        </w:rPr>
      </w:pPr>
    </w:p>
    <w:p w14:paraId="08AEE8AE" w14:textId="1E7CB2F8" w:rsidR="00D6FE23" w:rsidRDefault="00D6FE23" w:rsidP="00D6FE23">
      <w:pPr>
        <w:pStyle w:val="Heading2"/>
        <w:ind w:left="432"/>
        <w:jc w:val="both"/>
        <w:rPr>
          <w:rFonts w:ascii="Arial" w:hAnsi="Arial"/>
          <w:sz w:val="22"/>
          <w:szCs w:val="22"/>
        </w:rPr>
      </w:pPr>
      <w:r w:rsidRPr="00D6FE23">
        <w:rPr>
          <w:rFonts w:ascii="Arial" w:hAnsi="Arial"/>
          <w:sz w:val="22"/>
          <w:szCs w:val="22"/>
        </w:rPr>
        <w:t xml:space="preserve">Whenever I saw that something needed to be done, I would jump in and take care of it (everything in part A was something I volunteered to help for). At the very least, I always tried my best to be there when someone else was working. There are some unlogged hours missing from my journal where I’m just there for mental support, and ready to help with any small tasks that I could (they’re missing from my journal because I don’t know how to log those hours without points being deducted for not describing enough). I always tried my best to communicate with my teammates on Discord (about progress </w:t>
      </w:r>
      <w:proofErr w:type="gramStart"/>
      <w:r w:rsidRPr="00D6FE23">
        <w:rPr>
          <w:rFonts w:ascii="Arial" w:hAnsi="Arial"/>
          <w:sz w:val="22"/>
          <w:szCs w:val="22"/>
        </w:rPr>
        <w:t>and also</w:t>
      </w:r>
      <w:proofErr w:type="gramEnd"/>
      <w:r w:rsidRPr="00D6FE23">
        <w:rPr>
          <w:rFonts w:ascii="Arial" w:hAnsi="Arial"/>
          <w:sz w:val="22"/>
          <w:szCs w:val="22"/>
        </w:rPr>
        <w:t xml:space="preserve"> about my schedule), and I made sure I received all notifications from that Discord server so I could constantly be aware of what needed to be done.</w:t>
      </w:r>
    </w:p>
    <w:p w14:paraId="54904739" w14:textId="7B8CB675" w:rsidR="1132645A" w:rsidRDefault="1132645A" w:rsidP="1132645A"/>
    <w:p w14:paraId="215A2743" w14:textId="56D72D05" w:rsidR="0A9CD78A" w:rsidRDefault="33E9159E" w:rsidP="0A9CD78A">
      <w:pPr>
        <w:pStyle w:val="Heading2"/>
        <w:spacing w:line="259" w:lineRule="auto"/>
        <w:ind w:left="432"/>
        <w:jc w:val="both"/>
        <w:rPr>
          <w:rFonts w:ascii="Arial" w:hAnsi="Arial"/>
          <w:sz w:val="22"/>
          <w:szCs w:val="22"/>
        </w:rPr>
      </w:pPr>
      <w:r w:rsidRPr="33E9159E">
        <w:rPr>
          <w:rFonts w:ascii="Arial" w:hAnsi="Arial"/>
          <w:sz w:val="22"/>
          <w:szCs w:val="22"/>
        </w:rPr>
        <w:t xml:space="preserve">My ethical </w:t>
      </w:r>
      <w:r w:rsidR="6D1A8630" w:rsidRPr="6D1A8630">
        <w:rPr>
          <w:rFonts w:ascii="Arial" w:hAnsi="Arial"/>
          <w:sz w:val="22"/>
          <w:szCs w:val="22"/>
        </w:rPr>
        <w:t xml:space="preserve">responsibilities </w:t>
      </w:r>
      <w:r w:rsidR="27CFA110" w:rsidRPr="27CFA110">
        <w:rPr>
          <w:rFonts w:ascii="Arial" w:hAnsi="Arial"/>
          <w:sz w:val="22"/>
          <w:szCs w:val="22"/>
        </w:rPr>
        <w:t xml:space="preserve">included being </w:t>
      </w:r>
      <w:r w:rsidR="6A066B9E" w:rsidRPr="6A066B9E">
        <w:rPr>
          <w:rFonts w:ascii="Arial" w:hAnsi="Arial"/>
          <w:sz w:val="22"/>
          <w:szCs w:val="22"/>
        </w:rPr>
        <w:t xml:space="preserve">honest and transparent about my work </w:t>
      </w:r>
      <w:r w:rsidR="0464B3C7" w:rsidRPr="0464B3C7">
        <w:rPr>
          <w:rFonts w:ascii="Arial" w:hAnsi="Arial"/>
          <w:sz w:val="22"/>
          <w:szCs w:val="22"/>
        </w:rPr>
        <w:t>progress</w:t>
      </w:r>
      <w:r w:rsidR="5FA6F262" w:rsidRPr="5FA6F262">
        <w:rPr>
          <w:rFonts w:ascii="Arial" w:hAnsi="Arial"/>
          <w:sz w:val="22"/>
          <w:szCs w:val="22"/>
        </w:rPr>
        <w:t xml:space="preserve"> and</w:t>
      </w:r>
      <w:r w:rsidR="0464B3C7" w:rsidRPr="0464B3C7">
        <w:rPr>
          <w:rFonts w:ascii="Arial" w:hAnsi="Arial"/>
          <w:sz w:val="22"/>
          <w:szCs w:val="22"/>
        </w:rPr>
        <w:t xml:space="preserve"> </w:t>
      </w:r>
      <w:r w:rsidR="4961AAE9" w:rsidRPr="4961AAE9">
        <w:rPr>
          <w:rFonts w:ascii="Arial" w:hAnsi="Arial"/>
          <w:sz w:val="22"/>
          <w:szCs w:val="22"/>
        </w:rPr>
        <w:t xml:space="preserve">my </w:t>
      </w:r>
      <w:r w:rsidR="2D6BA607" w:rsidRPr="2D6BA607">
        <w:rPr>
          <w:rFonts w:ascii="Arial" w:hAnsi="Arial"/>
          <w:sz w:val="22"/>
          <w:szCs w:val="22"/>
        </w:rPr>
        <w:t xml:space="preserve">availability. </w:t>
      </w:r>
      <w:r w:rsidR="025F3ECE" w:rsidRPr="025F3ECE">
        <w:rPr>
          <w:rFonts w:ascii="Arial" w:hAnsi="Arial"/>
          <w:sz w:val="22"/>
          <w:szCs w:val="22"/>
        </w:rPr>
        <w:t xml:space="preserve">This let my teammates know what </w:t>
      </w:r>
      <w:r w:rsidR="749D738A" w:rsidRPr="749D738A">
        <w:rPr>
          <w:rFonts w:ascii="Arial" w:hAnsi="Arial"/>
          <w:sz w:val="22"/>
          <w:szCs w:val="22"/>
        </w:rPr>
        <w:t xml:space="preserve">needed to be done. </w:t>
      </w:r>
      <w:r w:rsidR="5943161B" w:rsidRPr="5943161B">
        <w:rPr>
          <w:rFonts w:ascii="Arial" w:hAnsi="Arial"/>
          <w:sz w:val="22"/>
          <w:szCs w:val="22"/>
        </w:rPr>
        <w:t xml:space="preserve">I also followed all the lab rules, including not taking anything from anybody else’s lab station, and </w:t>
      </w:r>
      <w:r w:rsidR="651BA339" w:rsidRPr="651BA339">
        <w:rPr>
          <w:rFonts w:ascii="Arial" w:hAnsi="Arial"/>
          <w:sz w:val="22"/>
          <w:szCs w:val="22"/>
        </w:rPr>
        <w:t>always having at least 2 people in the lab</w:t>
      </w:r>
      <w:r w:rsidR="24E69DD5" w:rsidRPr="24E69DD5">
        <w:rPr>
          <w:rFonts w:ascii="Arial" w:hAnsi="Arial"/>
          <w:sz w:val="22"/>
          <w:szCs w:val="22"/>
        </w:rPr>
        <w:t>. Taking</w:t>
      </w:r>
      <w:r w:rsidR="47027A0A" w:rsidRPr="47027A0A">
        <w:rPr>
          <w:rFonts w:ascii="Arial" w:hAnsi="Arial"/>
          <w:sz w:val="22"/>
          <w:szCs w:val="22"/>
        </w:rPr>
        <w:t xml:space="preserve"> something from </w:t>
      </w:r>
      <w:r w:rsidR="4907F106" w:rsidRPr="4907F106">
        <w:rPr>
          <w:rFonts w:ascii="Arial" w:hAnsi="Arial"/>
          <w:sz w:val="22"/>
          <w:szCs w:val="22"/>
        </w:rPr>
        <w:t xml:space="preserve">someone </w:t>
      </w:r>
      <w:r w:rsidR="6FF5A5A2" w:rsidRPr="6FF5A5A2">
        <w:rPr>
          <w:rFonts w:ascii="Arial" w:hAnsi="Arial"/>
          <w:sz w:val="22"/>
          <w:szCs w:val="22"/>
        </w:rPr>
        <w:t>else’s lab station can lead to confusion</w:t>
      </w:r>
      <w:r w:rsidR="24E69DD5" w:rsidRPr="24E69DD5">
        <w:rPr>
          <w:rFonts w:ascii="Arial" w:hAnsi="Arial"/>
          <w:sz w:val="22"/>
          <w:szCs w:val="22"/>
        </w:rPr>
        <w:t xml:space="preserve">, </w:t>
      </w:r>
      <w:r w:rsidR="6FF5A5A2" w:rsidRPr="6FF5A5A2">
        <w:rPr>
          <w:rFonts w:ascii="Arial" w:hAnsi="Arial"/>
          <w:sz w:val="22"/>
          <w:szCs w:val="22"/>
        </w:rPr>
        <w:t xml:space="preserve">and in the </w:t>
      </w:r>
      <w:proofErr w:type="gramStart"/>
      <w:r w:rsidR="6FF5A5A2" w:rsidRPr="6FF5A5A2">
        <w:rPr>
          <w:rFonts w:ascii="Arial" w:hAnsi="Arial"/>
          <w:sz w:val="22"/>
          <w:szCs w:val="22"/>
        </w:rPr>
        <w:t>worst case</w:t>
      </w:r>
      <w:proofErr w:type="gramEnd"/>
      <w:r w:rsidR="6FF5A5A2" w:rsidRPr="6FF5A5A2">
        <w:rPr>
          <w:rFonts w:ascii="Arial" w:hAnsi="Arial"/>
          <w:sz w:val="22"/>
          <w:szCs w:val="22"/>
        </w:rPr>
        <w:t xml:space="preserve"> component damage</w:t>
      </w:r>
      <w:r w:rsidR="24E69DD5" w:rsidRPr="24E69DD5">
        <w:rPr>
          <w:rFonts w:ascii="Arial" w:hAnsi="Arial"/>
          <w:sz w:val="22"/>
          <w:szCs w:val="22"/>
        </w:rPr>
        <w:t xml:space="preserve">, and having at least 2 people in lab meant that there was always someone else there </w:t>
      </w:r>
      <w:r w:rsidR="38341C3B" w:rsidRPr="38341C3B">
        <w:rPr>
          <w:rFonts w:ascii="Arial" w:hAnsi="Arial"/>
          <w:sz w:val="22"/>
          <w:szCs w:val="22"/>
        </w:rPr>
        <w:t xml:space="preserve">if </w:t>
      </w:r>
      <w:r w:rsidR="344754B2" w:rsidRPr="344754B2">
        <w:rPr>
          <w:rFonts w:ascii="Arial" w:hAnsi="Arial"/>
          <w:sz w:val="22"/>
          <w:szCs w:val="22"/>
        </w:rPr>
        <w:t xml:space="preserve">somebody got </w:t>
      </w:r>
      <w:r w:rsidR="24ECE648" w:rsidRPr="24ECE648">
        <w:rPr>
          <w:rFonts w:ascii="Arial" w:hAnsi="Arial"/>
          <w:sz w:val="22"/>
          <w:szCs w:val="22"/>
        </w:rPr>
        <w:t>hurt.</w:t>
      </w:r>
    </w:p>
    <w:p w14:paraId="71162402" w14:textId="77777777" w:rsidR="00DE3DE0" w:rsidRDefault="00DE3DE0" w:rsidP="00DE3DE0">
      <w:pPr>
        <w:jc w:val="both"/>
        <w:rPr>
          <w:sz w:val="24"/>
        </w:rPr>
      </w:pPr>
    </w:p>
    <w:p w14:paraId="79705649" w14:textId="77777777" w:rsidR="00DE3DE0" w:rsidRPr="006C2E8A" w:rsidRDefault="00DE3DE0" w:rsidP="00DE3DE0">
      <w:pPr>
        <w:pStyle w:val="ListParagraph"/>
        <w:numPr>
          <w:ilvl w:val="0"/>
          <w:numId w:val="7"/>
        </w:numPr>
        <w:rPr>
          <w:sz w:val="22"/>
          <w:szCs w:val="22"/>
        </w:rPr>
      </w:pPr>
      <w:r w:rsidRPr="006C2E8A">
        <w:rPr>
          <w:sz w:val="22"/>
          <w:szCs w:val="22"/>
        </w:rPr>
        <w:t xml:space="preserve">Consider what the impact of the product of this engineering design experience could have in economic, environmental, societal, and global contexts. Discuss how you would make (or </w:t>
      </w:r>
      <w:r>
        <w:rPr>
          <w:sz w:val="22"/>
          <w:szCs w:val="22"/>
        </w:rPr>
        <w:t>did make) an informed judgement</w:t>
      </w:r>
      <w:r w:rsidRPr="006C2E8A">
        <w:rPr>
          <w:sz w:val="22"/>
          <w:szCs w:val="22"/>
        </w:rPr>
        <w:t xml:space="preserve"> as to your product’s impact in each of these four contexts?</w:t>
      </w:r>
    </w:p>
    <w:p w14:paraId="65AB2E92" w14:textId="77777777" w:rsidR="00DE3DE0" w:rsidRPr="006C2E8A" w:rsidRDefault="00DE3DE0" w:rsidP="00DE3DE0">
      <w:pPr>
        <w:pStyle w:val="ListParagraph"/>
        <w:ind w:left="432"/>
        <w:jc w:val="both"/>
        <w:rPr>
          <w:sz w:val="22"/>
          <w:szCs w:val="22"/>
        </w:rPr>
      </w:pPr>
    </w:p>
    <w:p w14:paraId="73268136" w14:textId="627A94D5" w:rsidR="00DE3DE0" w:rsidRPr="00B84D61" w:rsidRDefault="00DE3DE0" w:rsidP="00DE3DE0">
      <w:pPr>
        <w:pStyle w:val="Heading2"/>
        <w:ind w:left="432"/>
        <w:jc w:val="both"/>
        <w:rPr>
          <w:rFonts w:ascii="Arial" w:hAnsi="Arial"/>
          <w:iCs/>
          <w:sz w:val="22"/>
          <w:szCs w:val="22"/>
        </w:rPr>
      </w:pPr>
      <w:r>
        <w:rPr>
          <w:rFonts w:ascii="Arial" w:hAnsi="Arial"/>
          <w:iCs/>
          <w:sz w:val="22"/>
          <w:szCs w:val="22"/>
        </w:rPr>
        <w:t xml:space="preserve">(If we polished our product more), some societal and global impacts this product might have </w:t>
      </w:r>
      <w:proofErr w:type="gramStart"/>
      <w:r>
        <w:rPr>
          <w:rFonts w:ascii="Arial" w:hAnsi="Arial"/>
          <w:iCs/>
          <w:sz w:val="22"/>
          <w:szCs w:val="22"/>
        </w:rPr>
        <w:t>are</w:t>
      </w:r>
      <w:proofErr w:type="gramEnd"/>
      <w:r>
        <w:rPr>
          <w:rFonts w:ascii="Arial" w:hAnsi="Arial"/>
          <w:iCs/>
          <w:sz w:val="22"/>
          <w:szCs w:val="22"/>
        </w:rPr>
        <w:t xml:space="preserve"> that this might be used by companies to protect their data, leading to more secure data storage since you </w:t>
      </w:r>
      <w:proofErr w:type="gramStart"/>
      <w:r>
        <w:rPr>
          <w:rFonts w:ascii="Arial" w:hAnsi="Arial"/>
          <w:iCs/>
          <w:sz w:val="22"/>
          <w:szCs w:val="22"/>
        </w:rPr>
        <w:t>have to</w:t>
      </w:r>
      <w:proofErr w:type="gramEnd"/>
      <w:r>
        <w:rPr>
          <w:rFonts w:ascii="Arial" w:hAnsi="Arial"/>
          <w:iCs/>
          <w:sz w:val="22"/>
          <w:szCs w:val="22"/>
        </w:rPr>
        <w:t xml:space="preserve"> physically get your hands on it to break into it. This might also be used by criminals to hide their data and communicate, like how mass criminal networks have used encrypted phones, but this is much less of a concern than encrypted phones because it has no internet access. </w:t>
      </w:r>
      <w:r w:rsidR="6C60908D" w:rsidRPr="6C60908D">
        <w:rPr>
          <w:rFonts w:ascii="Arial" w:hAnsi="Arial"/>
          <w:sz w:val="22"/>
          <w:szCs w:val="22"/>
        </w:rPr>
        <w:t>If</w:t>
      </w:r>
      <w:r w:rsidR="1811A9AF" w:rsidRPr="1811A9AF">
        <w:rPr>
          <w:rFonts w:ascii="Arial" w:hAnsi="Arial"/>
          <w:sz w:val="22"/>
          <w:szCs w:val="22"/>
        </w:rPr>
        <w:t xml:space="preserve"> we </w:t>
      </w:r>
      <w:r w:rsidR="6C60908D" w:rsidRPr="6C60908D">
        <w:rPr>
          <w:rFonts w:ascii="Arial" w:hAnsi="Arial"/>
          <w:sz w:val="22"/>
          <w:szCs w:val="22"/>
        </w:rPr>
        <w:t xml:space="preserve">added </w:t>
      </w:r>
      <w:r w:rsidR="7F80DEEE" w:rsidRPr="7F80DEEE">
        <w:rPr>
          <w:rFonts w:ascii="Arial" w:hAnsi="Arial"/>
          <w:sz w:val="22"/>
          <w:szCs w:val="22"/>
        </w:rPr>
        <w:t xml:space="preserve">internet </w:t>
      </w:r>
      <w:r w:rsidR="2E8091F2" w:rsidRPr="2E8091F2">
        <w:rPr>
          <w:rFonts w:ascii="Arial" w:hAnsi="Arial"/>
          <w:sz w:val="22"/>
          <w:szCs w:val="22"/>
        </w:rPr>
        <w:t>access,</w:t>
      </w:r>
      <w:r w:rsidR="05D336DB" w:rsidRPr="05D336DB">
        <w:rPr>
          <w:rFonts w:ascii="Arial" w:hAnsi="Arial"/>
          <w:sz w:val="22"/>
          <w:szCs w:val="22"/>
        </w:rPr>
        <w:t xml:space="preserve"> our </w:t>
      </w:r>
      <w:r w:rsidR="5FC480FC" w:rsidRPr="5FC480FC">
        <w:rPr>
          <w:rFonts w:ascii="Arial" w:hAnsi="Arial"/>
          <w:sz w:val="22"/>
          <w:szCs w:val="22"/>
        </w:rPr>
        <w:t>project</w:t>
      </w:r>
      <w:r>
        <w:rPr>
          <w:rFonts w:ascii="Arial" w:hAnsi="Arial"/>
          <w:iCs/>
          <w:sz w:val="22"/>
          <w:szCs w:val="22"/>
        </w:rPr>
        <w:t xml:space="preserve"> </w:t>
      </w:r>
      <w:r w:rsidR="2E8091F2" w:rsidRPr="2E8091F2">
        <w:rPr>
          <w:rFonts w:ascii="Arial" w:hAnsi="Arial"/>
          <w:sz w:val="22"/>
          <w:szCs w:val="22"/>
        </w:rPr>
        <w:t xml:space="preserve">would </w:t>
      </w:r>
      <w:r w:rsidR="216C83DC" w:rsidRPr="216C83DC">
        <w:rPr>
          <w:rFonts w:ascii="Arial" w:hAnsi="Arial"/>
          <w:sz w:val="22"/>
          <w:szCs w:val="22"/>
        </w:rPr>
        <w:t>become another</w:t>
      </w:r>
      <w:r>
        <w:rPr>
          <w:rFonts w:ascii="Arial" w:hAnsi="Arial"/>
          <w:iCs/>
          <w:sz w:val="22"/>
          <w:szCs w:val="22"/>
        </w:rPr>
        <w:t xml:space="preserve"> encrypted phone, leading to </w:t>
      </w:r>
      <w:proofErr w:type="gramStart"/>
      <w:r>
        <w:rPr>
          <w:rFonts w:ascii="Arial" w:hAnsi="Arial"/>
          <w:iCs/>
          <w:sz w:val="22"/>
          <w:szCs w:val="22"/>
        </w:rPr>
        <w:t>really big</w:t>
      </w:r>
      <w:proofErr w:type="gramEnd"/>
      <w:r>
        <w:rPr>
          <w:rFonts w:ascii="Arial" w:hAnsi="Arial"/>
          <w:iCs/>
          <w:sz w:val="22"/>
          <w:szCs w:val="22"/>
        </w:rPr>
        <w:t xml:space="preserve"> ethical concerns regarding criminals using it. Like many electronic products, this product has environmental impacts on both the manufacturing and disposal stage. Every single component (PCB, ICs, LCD display) uses hazardous chemicals in the manufacturing process, along with a lot of energy. During the disposal stage, you </w:t>
      </w:r>
      <w:proofErr w:type="gramStart"/>
      <w:r>
        <w:rPr>
          <w:rFonts w:ascii="Arial" w:hAnsi="Arial"/>
          <w:iCs/>
          <w:sz w:val="22"/>
          <w:szCs w:val="22"/>
        </w:rPr>
        <w:t>have to</w:t>
      </w:r>
      <w:proofErr w:type="gramEnd"/>
      <w:r>
        <w:rPr>
          <w:rFonts w:ascii="Arial" w:hAnsi="Arial"/>
          <w:iCs/>
          <w:sz w:val="22"/>
          <w:szCs w:val="22"/>
        </w:rPr>
        <w:t xml:space="preserve"> smelt the electronics to get the metals back, which is more energy usage. To account for this, we made the PCB as small as possible and chose the smallest possible components that met our requirements. In terms of economic impact, we might be able to sell this to a lot of big companies that want to secure their data. </w:t>
      </w:r>
      <w:r w:rsidR="5D3C3FC6" w:rsidRPr="5D3C3FC6">
        <w:rPr>
          <w:rFonts w:ascii="Arial" w:hAnsi="Arial"/>
          <w:sz w:val="22"/>
          <w:szCs w:val="22"/>
        </w:rPr>
        <w:t xml:space="preserve">Our project is probably </w:t>
      </w:r>
      <w:r w:rsidR="5FE912FB" w:rsidRPr="5FE912FB">
        <w:rPr>
          <w:rFonts w:ascii="Arial" w:hAnsi="Arial"/>
          <w:sz w:val="22"/>
          <w:szCs w:val="22"/>
        </w:rPr>
        <w:t xml:space="preserve">not </w:t>
      </w:r>
      <w:r w:rsidR="7C8157DF" w:rsidRPr="7C8157DF">
        <w:rPr>
          <w:rFonts w:ascii="Arial" w:hAnsi="Arial"/>
          <w:sz w:val="22"/>
          <w:szCs w:val="22"/>
        </w:rPr>
        <w:t xml:space="preserve">lower priced than the </w:t>
      </w:r>
      <w:r w:rsidR="361B1D28" w:rsidRPr="361B1D28">
        <w:rPr>
          <w:rFonts w:ascii="Arial" w:hAnsi="Arial"/>
          <w:sz w:val="22"/>
          <w:szCs w:val="22"/>
        </w:rPr>
        <w:t xml:space="preserve">other secure </w:t>
      </w:r>
      <w:r w:rsidR="42308652" w:rsidRPr="42308652">
        <w:rPr>
          <w:rFonts w:ascii="Arial" w:hAnsi="Arial"/>
          <w:sz w:val="22"/>
          <w:szCs w:val="22"/>
        </w:rPr>
        <w:t xml:space="preserve">USB drives out there, </w:t>
      </w:r>
      <w:r w:rsidR="2539C2E5" w:rsidRPr="2539C2E5">
        <w:rPr>
          <w:rFonts w:ascii="Arial" w:hAnsi="Arial"/>
          <w:sz w:val="22"/>
          <w:szCs w:val="22"/>
        </w:rPr>
        <w:t xml:space="preserve">and it’s </w:t>
      </w:r>
      <w:proofErr w:type="gramStart"/>
      <w:r w:rsidR="2539C2E5" w:rsidRPr="2539C2E5">
        <w:rPr>
          <w:rFonts w:ascii="Arial" w:hAnsi="Arial"/>
          <w:sz w:val="22"/>
          <w:szCs w:val="22"/>
        </w:rPr>
        <w:t>definitely not</w:t>
      </w:r>
      <w:proofErr w:type="gramEnd"/>
      <w:r w:rsidR="2539C2E5" w:rsidRPr="2539C2E5">
        <w:rPr>
          <w:rFonts w:ascii="Arial" w:hAnsi="Arial"/>
          <w:sz w:val="22"/>
          <w:szCs w:val="22"/>
        </w:rPr>
        <w:t xml:space="preserve"> as small as other competitors</w:t>
      </w:r>
      <w:r w:rsidR="443F88E3" w:rsidRPr="443F88E3">
        <w:rPr>
          <w:rFonts w:ascii="Arial" w:hAnsi="Arial"/>
          <w:sz w:val="22"/>
          <w:szCs w:val="22"/>
        </w:rPr>
        <w:t>. However, our project</w:t>
      </w:r>
      <w:r w:rsidR="2539C2E5" w:rsidRPr="2539C2E5">
        <w:rPr>
          <w:rFonts w:ascii="Arial" w:hAnsi="Arial"/>
          <w:sz w:val="22"/>
          <w:szCs w:val="22"/>
        </w:rPr>
        <w:t xml:space="preserve"> has </w:t>
      </w:r>
      <w:r w:rsidR="034C0DA4" w:rsidRPr="034C0DA4">
        <w:rPr>
          <w:rFonts w:ascii="Arial" w:hAnsi="Arial"/>
          <w:sz w:val="22"/>
          <w:szCs w:val="22"/>
        </w:rPr>
        <w:t xml:space="preserve">a </w:t>
      </w:r>
      <w:r w:rsidR="0FD09C21" w:rsidRPr="0FD09C21">
        <w:rPr>
          <w:rFonts w:ascii="Arial" w:hAnsi="Arial"/>
          <w:sz w:val="22"/>
          <w:szCs w:val="22"/>
        </w:rPr>
        <w:t xml:space="preserve">UI and a </w:t>
      </w:r>
      <w:r w:rsidR="038A5B33" w:rsidRPr="038A5B33">
        <w:rPr>
          <w:rFonts w:ascii="Arial" w:hAnsi="Arial"/>
          <w:sz w:val="22"/>
          <w:szCs w:val="22"/>
        </w:rPr>
        <w:t>fingerprint sensor,</w:t>
      </w:r>
      <w:r w:rsidR="648FEC4A" w:rsidRPr="648FEC4A">
        <w:rPr>
          <w:rFonts w:ascii="Arial" w:hAnsi="Arial"/>
          <w:sz w:val="22"/>
          <w:szCs w:val="22"/>
        </w:rPr>
        <w:t xml:space="preserve"> which </w:t>
      </w:r>
      <w:r w:rsidR="3EFBBE95" w:rsidRPr="3EFBBE95">
        <w:rPr>
          <w:rFonts w:ascii="Arial" w:hAnsi="Arial"/>
          <w:sz w:val="22"/>
          <w:szCs w:val="22"/>
        </w:rPr>
        <w:t xml:space="preserve">provides new users with </w:t>
      </w:r>
      <w:r w:rsidR="53FE6CD3" w:rsidRPr="53FE6CD3">
        <w:rPr>
          <w:rFonts w:ascii="Arial" w:hAnsi="Arial"/>
          <w:sz w:val="22"/>
          <w:szCs w:val="22"/>
        </w:rPr>
        <w:t xml:space="preserve">an easier learning </w:t>
      </w:r>
      <w:r w:rsidR="308D032D" w:rsidRPr="308D032D">
        <w:rPr>
          <w:rFonts w:ascii="Arial" w:hAnsi="Arial"/>
          <w:sz w:val="22"/>
          <w:szCs w:val="22"/>
        </w:rPr>
        <w:t>curve</w:t>
      </w:r>
      <w:r w:rsidR="153BFEF8" w:rsidRPr="153BFEF8">
        <w:rPr>
          <w:rFonts w:ascii="Arial" w:hAnsi="Arial"/>
          <w:sz w:val="22"/>
          <w:szCs w:val="22"/>
        </w:rPr>
        <w:t xml:space="preserve">, and makes our </w:t>
      </w:r>
      <w:r w:rsidR="6EA13FB2" w:rsidRPr="6EA13FB2">
        <w:rPr>
          <w:rFonts w:ascii="Arial" w:hAnsi="Arial"/>
          <w:sz w:val="22"/>
          <w:szCs w:val="22"/>
        </w:rPr>
        <w:t xml:space="preserve">product </w:t>
      </w:r>
      <w:r w:rsidR="51CB9501" w:rsidRPr="51CB9501">
        <w:rPr>
          <w:rFonts w:ascii="Arial" w:hAnsi="Arial"/>
          <w:sz w:val="22"/>
          <w:szCs w:val="22"/>
        </w:rPr>
        <w:t xml:space="preserve">more </w:t>
      </w:r>
      <w:r w:rsidR="74D4F2AE" w:rsidRPr="74D4F2AE">
        <w:rPr>
          <w:rFonts w:ascii="Arial" w:hAnsi="Arial"/>
          <w:sz w:val="22"/>
          <w:szCs w:val="22"/>
        </w:rPr>
        <w:t>convenient to unlock.</w:t>
      </w:r>
      <w:r w:rsidR="06146B87" w:rsidRPr="06146B87">
        <w:rPr>
          <w:rFonts w:ascii="Arial" w:hAnsi="Arial"/>
          <w:sz w:val="22"/>
          <w:szCs w:val="22"/>
        </w:rPr>
        <w:t xml:space="preserve"> </w:t>
      </w:r>
      <w:r w:rsidR="37830A73" w:rsidRPr="37830A73">
        <w:rPr>
          <w:rFonts w:ascii="Arial" w:hAnsi="Arial"/>
          <w:sz w:val="22"/>
          <w:szCs w:val="22"/>
        </w:rPr>
        <w:t>Thus, our main selling point is that</w:t>
      </w:r>
      <w:r w:rsidR="25106BF9" w:rsidRPr="25106BF9">
        <w:rPr>
          <w:rFonts w:ascii="Arial" w:hAnsi="Arial"/>
          <w:sz w:val="22"/>
          <w:szCs w:val="22"/>
        </w:rPr>
        <w:t xml:space="preserve"> </w:t>
      </w:r>
      <w:r w:rsidR="2E7B0531" w:rsidRPr="2E7B0531">
        <w:rPr>
          <w:rFonts w:ascii="Arial" w:hAnsi="Arial"/>
          <w:sz w:val="22"/>
          <w:szCs w:val="22"/>
        </w:rPr>
        <w:t>our</w:t>
      </w:r>
      <w:r w:rsidR="6E6F549A" w:rsidRPr="6E6F549A">
        <w:rPr>
          <w:rFonts w:ascii="Arial" w:hAnsi="Arial"/>
          <w:sz w:val="22"/>
          <w:szCs w:val="22"/>
        </w:rPr>
        <w:t xml:space="preserve"> project provides a more convenient alternative </w:t>
      </w:r>
      <w:r w:rsidR="7D4B6573" w:rsidRPr="7D4B6573">
        <w:rPr>
          <w:rFonts w:ascii="Arial" w:hAnsi="Arial"/>
          <w:sz w:val="22"/>
          <w:szCs w:val="22"/>
        </w:rPr>
        <w:t>to existing competitors.</w:t>
      </w:r>
    </w:p>
    <w:p w14:paraId="0A7C7B93" w14:textId="77777777" w:rsidR="002116CD" w:rsidRDefault="002116CD" w:rsidP="002116CD">
      <w:pPr>
        <w:rPr>
          <w:iCs/>
          <w:color w:val="FF0000"/>
          <w:sz w:val="22"/>
          <w:szCs w:val="22"/>
        </w:rPr>
      </w:pPr>
      <w:r>
        <w:rPr>
          <w:iCs/>
          <w:color w:val="FF0000"/>
          <w:sz w:val="22"/>
          <w:szCs w:val="22"/>
        </w:rPr>
        <w:br w:type="page"/>
      </w:r>
    </w:p>
    <w:p w14:paraId="37D7E64F" w14:textId="77777777" w:rsidR="002116CD" w:rsidRDefault="002116CD" w:rsidP="002116CD">
      <w:pPr>
        <w:pStyle w:val="Heading2"/>
        <w:jc w:val="center"/>
        <w:rPr>
          <w:rFonts w:ascii="Arial" w:hAnsi="Arial"/>
          <w:b/>
          <w:bCs/>
          <w:color w:val="0000FF"/>
          <w:sz w:val="32"/>
        </w:rPr>
      </w:pPr>
      <w:r>
        <w:rPr>
          <w:rFonts w:ascii="Arial" w:hAnsi="Arial"/>
          <w:b/>
          <w:bCs/>
          <w:color w:val="0000FF"/>
          <w:sz w:val="32"/>
        </w:rPr>
        <w:lastRenderedPageBreak/>
        <w:t xml:space="preserve">Purdue ECE Senior Design Semester Report </w:t>
      </w:r>
    </w:p>
    <w:p w14:paraId="70AB2822" w14:textId="77777777" w:rsidR="002116CD" w:rsidRDefault="002116CD" w:rsidP="002116CD">
      <w:pPr>
        <w:pStyle w:val="Heading2"/>
        <w:jc w:val="center"/>
        <w:rPr>
          <w:rFonts w:ascii="Arial" w:hAnsi="Arial"/>
          <w:color w:val="0000FF"/>
          <w:sz w:val="32"/>
        </w:rPr>
      </w:pPr>
      <w:r>
        <w:rPr>
          <w:rFonts w:ascii="Arial" w:hAnsi="Arial"/>
          <w:b/>
          <w:bCs/>
          <w:color w:val="0000FF"/>
          <w:sz w:val="32"/>
        </w:rPr>
        <w:t>(Individual Reflections Section)</w:t>
      </w:r>
    </w:p>
    <w:p w14:paraId="712F8C78" w14:textId="77777777" w:rsidR="002116CD" w:rsidRDefault="002116CD" w:rsidP="002116CD">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2"/>
        <w:gridCol w:w="6358"/>
      </w:tblGrid>
      <w:tr w:rsidR="002116CD" w14:paraId="38F9A1CB" w14:textId="77777777" w:rsidTr="00E1655E">
        <w:tc>
          <w:tcPr>
            <w:tcW w:w="3078" w:type="dxa"/>
            <w:tcBorders>
              <w:top w:val="single" w:sz="12" w:space="0" w:color="auto"/>
              <w:left w:val="single" w:sz="12" w:space="0" w:color="auto"/>
              <w:right w:val="single" w:sz="12" w:space="0" w:color="auto"/>
            </w:tcBorders>
            <w:shd w:val="clear" w:color="auto" w:fill="FFFF99"/>
          </w:tcPr>
          <w:p w14:paraId="482CDBFE" w14:textId="77777777" w:rsidR="002116CD" w:rsidRPr="009F2DA3" w:rsidRDefault="002116CD" w:rsidP="00E1655E">
            <w:pPr>
              <w:rPr>
                <w:b/>
                <w:bCs/>
                <w:sz w:val="22"/>
                <w:szCs w:val="22"/>
              </w:rPr>
            </w:pPr>
            <w:r w:rsidRPr="009F2DA3">
              <w:rPr>
                <w:b/>
                <w:bCs/>
                <w:sz w:val="22"/>
                <w:szCs w:val="22"/>
              </w:rPr>
              <w:t>Course Number and Title</w:t>
            </w:r>
          </w:p>
        </w:tc>
        <w:tc>
          <w:tcPr>
            <w:tcW w:w="6498" w:type="dxa"/>
            <w:tcBorders>
              <w:top w:val="single" w:sz="12" w:space="0" w:color="auto"/>
              <w:left w:val="single" w:sz="12" w:space="0" w:color="auto"/>
              <w:right w:val="single" w:sz="12" w:space="0" w:color="auto"/>
            </w:tcBorders>
          </w:tcPr>
          <w:p w14:paraId="7C00779C" w14:textId="0E93CAD4" w:rsidR="002116CD" w:rsidRPr="009F2DA3" w:rsidRDefault="002116CD" w:rsidP="00E1655E">
            <w:pPr>
              <w:rPr>
                <w:sz w:val="22"/>
                <w:szCs w:val="22"/>
              </w:rPr>
            </w:pPr>
            <w:r w:rsidRPr="009F2DA3">
              <w:rPr>
                <w:sz w:val="22"/>
                <w:szCs w:val="22"/>
              </w:rPr>
              <w:t>ECE 477</w:t>
            </w:r>
            <w:r w:rsidR="009E43C6">
              <w:rPr>
                <w:sz w:val="22"/>
                <w:szCs w:val="22"/>
              </w:rPr>
              <w:t>00</w:t>
            </w:r>
            <w:r w:rsidRPr="009F2DA3">
              <w:rPr>
                <w:sz w:val="22"/>
                <w:szCs w:val="22"/>
              </w:rPr>
              <w:t xml:space="preserve">  </w:t>
            </w:r>
            <w:r w:rsidRPr="009F2DA3">
              <w:rPr>
                <w:i/>
                <w:iCs/>
                <w:sz w:val="22"/>
                <w:szCs w:val="22"/>
              </w:rPr>
              <w:t>Digital Systems Senior Design Project</w:t>
            </w:r>
          </w:p>
        </w:tc>
      </w:tr>
      <w:tr w:rsidR="002116CD" w14:paraId="4F8DDAC6" w14:textId="77777777" w:rsidTr="00E1655E">
        <w:tc>
          <w:tcPr>
            <w:tcW w:w="3078" w:type="dxa"/>
            <w:tcBorders>
              <w:left w:val="single" w:sz="12" w:space="0" w:color="auto"/>
              <w:right w:val="single" w:sz="12" w:space="0" w:color="auto"/>
            </w:tcBorders>
            <w:shd w:val="clear" w:color="auto" w:fill="FFFF99"/>
          </w:tcPr>
          <w:p w14:paraId="5BC0C7FB" w14:textId="77777777" w:rsidR="002116CD" w:rsidRPr="009F2DA3" w:rsidRDefault="002116CD" w:rsidP="00E1655E">
            <w:pPr>
              <w:rPr>
                <w:b/>
                <w:bCs/>
                <w:sz w:val="22"/>
                <w:szCs w:val="22"/>
              </w:rPr>
            </w:pPr>
            <w:r w:rsidRPr="009F2DA3">
              <w:rPr>
                <w:b/>
                <w:bCs/>
                <w:sz w:val="22"/>
                <w:szCs w:val="22"/>
              </w:rPr>
              <w:t>Semester / Year</w:t>
            </w:r>
          </w:p>
        </w:tc>
        <w:tc>
          <w:tcPr>
            <w:tcW w:w="6498" w:type="dxa"/>
            <w:tcBorders>
              <w:left w:val="single" w:sz="12" w:space="0" w:color="auto"/>
              <w:right w:val="single" w:sz="12" w:space="0" w:color="auto"/>
            </w:tcBorders>
          </w:tcPr>
          <w:p w14:paraId="0DC4BCDB" w14:textId="299C8AB6" w:rsidR="002116CD" w:rsidRPr="00845B15" w:rsidRDefault="004B030C" w:rsidP="00E1655E">
            <w:pPr>
              <w:rPr>
                <w:sz w:val="22"/>
                <w:szCs w:val="22"/>
              </w:rPr>
            </w:pPr>
            <w:r w:rsidRPr="00845B15">
              <w:rPr>
                <w:sz w:val="22"/>
                <w:szCs w:val="22"/>
              </w:rPr>
              <w:t>Spring</w:t>
            </w:r>
            <w:r w:rsidR="00AB00D2" w:rsidRPr="00845B15">
              <w:rPr>
                <w:sz w:val="22"/>
                <w:szCs w:val="22"/>
              </w:rPr>
              <w:t xml:space="preserve"> </w:t>
            </w:r>
            <w:r w:rsidR="004641BD" w:rsidRPr="00845B15">
              <w:rPr>
                <w:sz w:val="22"/>
                <w:szCs w:val="22"/>
              </w:rPr>
              <w:t>202</w:t>
            </w:r>
            <w:r w:rsidRPr="00845B15">
              <w:rPr>
                <w:sz w:val="22"/>
                <w:szCs w:val="22"/>
              </w:rPr>
              <w:t>5</w:t>
            </w:r>
          </w:p>
        </w:tc>
      </w:tr>
      <w:tr w:rsidR="002116CD" w14:paraId="126D1323" w14:textId="77777777" w:rsidTr="00E1655E">
        <w:tc>
          <w:tcPr>
            <w:tcW w:w="3078" w:type="dxa"/>
            <w:tcBorders>
              <w:left w:val="single" w:sz="12" w:space="0" w:color="auto"/>
              <w:right w:val="single" w:sz="12" w:space="0" w:color="auto"/>
            </w:tcBorders>
            <w:shd w:val="clear" w:color="auto" w:fill="FFFF99"/>
          </w:tcPr>
          <w:p w14:paraId="100EC722" w14:textId="77777777" w:rsidR="002116CD" w:rsidRPr="009F2DA3" w:rsidRDefault="002116CD" w:rsidP="00E1655E">
            <w:pPr>
              <w:rPr>
                <w:b/>
                <w:bCs/>
                <w:sz w:val="22"/>
                <w:szCs w:val="22"/>
              </w:rPr>
            </w:pPr>
            <w:r w:rsidRPr="009F2DA3">
              <w:rPr>
                <w:b/>
                <w:bCs/>
                <w:sz w:val="22"/>
                <w:szCs w:val="22"/>
              </w:rPr>
              <w:t>Advisors</w:t>
            </w:r>
          </w:p>
        </w:tc>
        <w:tc>
          <w:tcPr>
            <w:tcW w:w="6498" w:type="dxa"/>
            <w:tcBorders>
              <w:left w:val="single" w:sz="12" w:space="0" w:color="auto"/>
              <w:right w:val="single" w:sz="12" w:space="0" w:color="auto"/>
            </w:tcBorders>
            <w:shd w:val="clear" w:color="auto" w:fill="CCFFCC"/>
          </w:tcPr>
          <w:p w14:paraId="21FA17BB" w14:textId="296E5D32" w:rsidR="002116CD" w:rsidRPr="009F2DA3" w:rsidRDefault="004641BD" w:rsidP="00E1655E">
            <w:pPr>
              <w:rPr>
                <w:sz w:val="22"/>
                <w:szCs w:val="22"/>
              </w:rPr>
            </w:pPr>
            <w:r>
              <w:rPr>
                <w:sz w:val="22"/>
                <w:szCs w:val="22"/>
              </w:rPr>
              <w:t>Phil Walter</w:t>
            </w:r>
          </w:p>
        </w:tc>
      </w:tr>
      <w:tr w:rsidR="002116CD" w14:paraId="70BA5634" w14:textId="77777777" w:rsidTr="00E1655E">
        <w:tc>
          <w:tcPr>
            <w:tcW w:w="3078" w:type="dxa"/>
            <w:tcBorders>
              <w:left w:val="single" w:sz="12" w:space="0" w:color="auto"/>
              <w:right w:val="single" w:sz="12" w:space="0" w:color="auto"/>
            </w:tcBorders>
            <w:shd w:val="clear" w:color="auto" w:fill="FFFF99"/>
          </w:tcPr>
          <w:p w14:paraId="7D83F403" w14:textId="77777777" w:rsidR="002116CD" w:rsidRPr="009F2DA3" w:rsidRDefault="002116CD" w:rsidP="00E1655E">
            <w:pPr>
              <w:rPr>
                <w:b/>
                <w:bCs/>
                <w:sz w:val="22"/>
                <w:szCs w:val="22"/>
              </w:rPr>
            </w:pPr>
            <w:r w:rsidRPr="009F2DA3">
              <w:rPr>
                <w:b/>
                <w:bCs/>
                <w:sz w:val="22"/>
                <w:szCs w:val="22"/>
              </w:rPr>
              <w:t>Team Number</w:t>
            </w:r>
          </w:p>
        </w:tc>
        <w:tc>
          <w:tcPr>
            <w:tcW w:w="6498" w:type="dxa"/>
            <w:tcBorders>
              <w:left w:val="single" w:sz="12" w:space="0" w:color="auto"/>
              <w:right w:val="single" w:sz="12" w:space="0" w:color="auto"/>
            </w:tcBorders>
          </w:tcPr>
          <w:p w14:paraId="4A35102C" w14:textId="10339311" w:rsidR="002116CD" w:rsidRPr="009F2DA3" w:rsidRDefault="007359DE" w:rsidP="00E1655E">
            <w:pPr>
              <w:tabs>
                <w:tab w:val="left" w:pos="4035"/>
              </w:tabs>
              <w:rPr>
                <w:sz w:val="22"/>
                <w:szCs w:val="22"/>
              </w:rPr>
            </w:pPr>
            <w:r>
              <w:rPr>
                <w:sz w:val="22"/>
                <w:szCs w:val="22"/>
              </w:rPr>
              <w:t>20</w:t>
            </w:r>
            <w:r w:rsidR="002116CD">
              <w:rPr>
                <w:sz w:val="22"/>
                <w:szCs w:val="22"/>
              </w:rPr>
              <w:tab/>
            </w:r>
          </w:p>
        </w:tc>
      </w:tr>
      <w:tr w:rsidR="002116CD" w14:paraId="3341539E" w14:textId="77777777" w:rsidTr="00E1655E">
        <w:tc>
          <w:tcPr>
            <w:tcW w:w="3078" w:type="dxa"/>
            <w:tcBorders>
              <w:left w:val="single" w:sz="12" w:space="0" w:color="auto"/>
              <w:bottom w:val="single" w:sz="12" w:space="0" w:color="auto"/>
              <w:right w:val="single" w:sz="12" w:space="0" w:color="auto"/>
            </w:tcBorders>
            <w:shd w:val="clear" w:color="auto" w:fill="FFFF99"/>
          </w:tcPr>
          <w:p w14:paraId="3789EA26" w14:textId="77777777" w:rsidR="002116CD" w:rsidRPr="009F2DA3" w:rsidRDefault="002116CD" w:rsidP="00E1655E">
            <w:pPr>
              <w:rPr>
                <w:b/>
                <w:bCs/>
                <w:sz w:val="22"/>
                <w:szCs w:val="22"/>
              </w:rPr>
            </w:pPr>
            <w:r w:rsidRPr="009F2DA3">
              <w:rPr>
                <w:b/>
                <w:bCs/>
                <w:sz w:val="22"/>
                <w:szCs w:val="22"/>
              </w:rPr>
              <w:t>Project Title</w:t>
            </w:r>
          </w:p>
        </w:tc>
        <w:tc>
          <w:tcPr>
            <w:tcW w:w="6498" w:type="dxa"/>
            <w:tcBorders>
              <w:left w:val="single" w:sz="12" w:space="0" w:color="auto"/>
              <w:bottom w:val="single" w:sz="12" w:space="0" w:color="auto"/>
              <w:right w:val="single" w:sz="12" w:space="0" w:color="auto"/>
            </w:tcBorders>
            <w:shd w:val="clear" w:color="auto" w:fill="CCFFCC"/>
          </w:tcPr>
          <w:p w14:paraId="40E884F4" w14:textId="1C30EF89" w:rsidR="002116CD" w:rsidRPr="009F2DA3" w:rsidRDefault="007359DE" w:rsidP="00E1655E">
            <w:pPr>
              <w:rPr>
                <w:sz w:val="22"/>
                <w:szCs w:val="22"/>
              </w:rPr>
            </w:pPr>
            <w:r>
              <w:rPr>
                <w:sz w:val="22"/>
                <w:szCs w:val="22"/>
              </w:rPr>
              <w:t>Encrypted USB Drive</w:t>
            </w:r>
          </w:p>
        </w:tc>
      </w:tr>
    </w:tbl>
    <w:p w14:paraId="6C31991B" w14:textId="77777777" w:rsidR="002116CD" w:rsidRDefault="002116CD" w:rsidP="002116CD">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80"/>
        <w:gridCol w:w="1069"/>
        <w:gridCol w:w="2627"/>
        <w:gridCol w:w="2054"/>
      </w:tblGrid>
      <w:tr w:rsidR="002116CD" w14:paraId="2D6BBE9A" w14:textId="77777777" w:rsidTr="004D09D3">
        <w:trPr>
          <w:cantSplit/>
        </w:trPr>
        <w:tc>
          <w:tcPr>
            <w:tcW w:w="9330" w:type="dxa"/>
            <w:gridSpan w:val="4"/>
            <w:tcBorders>
              <w:top w:val="single" w:sz="12" w:space="0" w:color="auto"/>
              <w:left w:val="single" w:sz="12" w:space="0" w:color="auto"/>
              <w:bottom w:val="single" w:sz="12" w:space="0" w:color="auto"/>
              <w:right w:val="single" w:sz="12" w:space="0" w:color="auto"/>
            </w:tcBorders>
            <w:shd w:val="clear" w:color="auto" w:fill="FFFF99"/>
          </w:tcPr>
          <w:p w14:paraId="45CB904D" w14:textId="77777777" w:rsidR="002116CD" w:rsidRPr="009F2DA3" w:rsidRDefault="002116CD" w:rsidP="00E1655E">
            <w:pPr>
              <w:pStyle w:val="Heading5"/>
              <w:rPr>
                <w:sz w:val="22"/>
                <w:szCs w:val="22"/>
              </w:rPr>
            </w:pPr>
            <w:r w:rsidRPr="009F2DA3">
              <w:rPr>
                <w:sz w:val="22"/>
                <w:szCs w:val="22"/>
              </w:rPr>
              <w:t>Senior D</w:t>
            </w:r>
            <w:r>
              <w:rPr>
                <w:sz w:val="22"/>
                <w:szCs w:val="22"/>
              </w:rPr>
              <w:t>esign Student Completing This Section</w:t>
            </w:r>
          </w:p>
        </w:tc>
      </w:tr>
      <w:tr w:rsidR="002116CD" w14:paraId="4303CF18" w14:textId="77777777" w:rsidTr="004D09D3">
        <w:tc>
          <w:tcPr>
            <w:tcW w:w="3580" w:type="dxa"/>
            <w:tcBorders>
              <w:top w:val="single" w:sz="12" w:space="0" w:color="auto"/>
              <w:left w:val="single" w:sz="12" w:space="0" w:color="auto"/>
              <w:bottom w:val="single" w:sz="12" w:space="0" w:color="auto"/>
              <w:right w:val="single" w:sz="12" w:space="0" w:color="auto"/>
            </w:tcBorders>
            <w:shd w:val="clear" w:color="auto" w:fill="FFFF99"/>
            <w:vAlign w:val="center"/>
          </w:tcPr>
          <w:p w14:paraId="197BF19D" w14:textId="77777777" w:rsidR="002116CD" w:rsidRPr="009F2DA3" w:rsidRDefault="002116CD" w:rsidP="00E1655E">
            <w:pPr>
              <w:pStyle w:val="Heading2"/>
              <w:jc w:val="center"/>
              <w:rPr>
                <w:rFonts w:ascii="Arial" w:hAnsi="Arial"/>
                <w:b/>
                <w:bCs/>
                <w:sz w:val="22"/>
                <w:szCs w:val="22"/>
              </w:rPr>
            </w:pPr>
            <w:r w:rsidRPr="009F2DA3">
              <w:rPr>
                <w:rFonts w:ascii="Arial" w:hAnsi="Arial"/>
                <w:b/>
                <w:bCs/>
                <w:sz w:val="22"/>
                <w:szCs w:val="22"/>
              </w:rPr>
              <w:t>Name</w:t>
            </w:r>
          </w:p>
        </w:tc>
        <w:tc>
          <w:tcPr>
            <w:tcW w:w="1069" w:type="dxa"/>
            <w:tcBorders>
              <w:top w:val="single" w:sz="12" w:space="0" w:color="auto"/>
              <w:left w:val="single" w:sz="12" w:space="0" w:color="auto"/>
              <w:bottom w:val="single" w:sz="12" w:space="0" w:color="auto"/>
              <w:right w:val="single" w:sz="12" w:space="0" w:color="auto"/>
            </w:tcBorders>
            <w:shd w:val="clear" w:color="auto" w:fill="FFFF99"/>
            <w:vAlign w:val="center"/>
          </w:tcPr>
          <w:p w14:paraId="42F0DB71" w14:textId="77777777" w:rsidR="002116CD" w:rsidRPr="009F2DA3" w:rsidRDefault="002116CD" w:rsidP="00E1655E">
            <w:pPr>
              <w:jc w:val="center"/>
              <w:rPr>
                <w:b/>
                <w:bCs/>
                <w:sz w:val="22"/>
                <w:szCs w:val="22"/>
              </w:rPr>
            </w:pPr>
            <w:r w:rsidRPr="009F2DA3">
              <w:rPr>
                <w:b/>
                <w:bCs/>
                <w:sz w:val="22"/>
                <w:szCs w:val="22"/>
              </w:rPr>
              <w:t>Major</w:t>
            </w:r>
          </w:p>
        </w:tc>
        <w:tc>
          <w:tcPr>
            <w:tcW w:w="2627" w:type="dxa"/>
            <w:tcBorders>
              <w:top w:val="single" w:sz="12" w:space="0" w:color="auto"/>
              <w:left w:val="single" w:sz="12" w:space="0" w:color="auto"/>
              <w:bottom w:val="single" w:sz="12" w:space="0" w:color="auto"/>
              <w:right w:val="single" w:sz="12" w:space="0" w:color="auto"/>
            </w:tcBorders>
            <w:shd w:val="clear" w:color="auto" w:fill="FFFF99"/>
            <w:vAlign w:val="center"/>
          </w:tcPr>
          <w:p w14:paraId="2D1F5BDD" w14:textId="77777777" w:rsidR="002116CD" w:rsidRPr="009F2DA3" w:rsidRDefault="002116CD" w:rsidP="00E1655E">
            <w:pPr>
              <w:jc w:val="center"/>
              <w:rPr>
                <w:b/>
                <w:bCs/>
                <w:sz w:val="22"/>
                <w:szCs w:val="22"/>
              </w:rPr>
            </w:pPr>
            <w:r w:rsidRPr="009F2DA3">
              <w:rPr>
                <w:b/>
                <w:bCs/>
                <w:sz w:val="22"/>
                <w:szCs w:val="22"/>
              </w:rPr>
              <w:t>Area(s) of Expertise Utilized in Project</w:t>
            </w:r>
          </w:p>
        </w:tc>
        <w:tc>
          <w:tcPr>
            <w:tcW w:w="2054" w:type="dxa"/>
            <w:tcBorders>
              <w:top w:val="single" w:sz="12" w:space="0" w:color="auto"/>
              <w:left w:val="single" w:sz="12" w:space="0" w:color="auto"/>
              <w:bottom w:val="single" w:sz="12" w:space="0" w:color="auto"/>
              <w:right w:val="single" w:sz="12" w:space="0" w:color="auto"/>
            </w:tcBorders>
            <w:shd w:val="clear" w:color="auto" w:fill="FFFF99"/>
            <w:vAlign w:val="center"/>
          </w:tcPr>
          <w:p w14:paraId="2713F0A6" w14:textId="77777777" w:rsidR="002116CD" w:rsidRPr="009F2DA3" w:rsidRDefault="002116CD" w:rsidP="00E1655E">
            <w:pPr>
              <w:jc w:val="center"/>
              <w:rPr>
                <w:b/>
                <w:bCs/>
                <w:sz w:val="22"/>
                <w:szCs w:val="22"/>
              </w:rPr>
            </w:pPr>
            <w:r w:rsidRPr="009F2DA3">
              <w:rPr>
                <w:b/>
                <w:bCs/>
                <w:sz w:val="22"/>
                <w:szCs w:val="22"/>
              </w:rPr>
              <w:t>Expected Graduation Date</w:t>
            </w:r>
          </w:p>
        </w:tc>
      </w:tr>
      <w:tr w:rsidR="004D09D3" w14:paraId="39E08C09" w14:textId="77777777" w:rsidTr="004D09D3">
        <w:tc>
          <w:tcPr>
            <w:tcW w:w="3580" w:type="dxa"/>
            <w:tcBorders>
              <w:top w:val="single" w:sz="12" w:space="0" w:color="auto"/>
              <w:left w:val="single" w:sz="12" w:space="0" w:color="auto"/>
              <w:bottom w:val="single" w:sz="12" w:space="0" w:color="auto"/>
              <w:right w:val="single" w:sz="12" w:space="0" w:color="auto"/>
            </w:tcBorders>
            <w:shd w:val="clear" w:color="auto" w:fill="CCFFCC"/>
          </w:tcPr>
          <w:p w14:paraId="042CADCE" w14:textId="3AB8D1AB" w:rsidR="004D09D3" w:rsidRPr="009F2DA3" w:rsidRDefault="004D09D3" w:rsidP="004D09D3">
            <w:pPr>
              <w:rPr>
                <w:sz w:val="22"/>
                <w:szCs w:val="22"/>
              </w:rPr>
            </w:pPr>
            <w:r>
              <w:rPr>
                <w:sz w:val="22"/>
                <w:szCs w:val="22"/>
              </w:rPr>
              <w:t>Abhijay Achukola</w:t>
            </w:r>
          </w:p>
        </w:tc>
        <w:tc>
          <w:tcPr>
            <w:tcW w:w="1069" w:type="dxa"/>
            <w:tcBorders>
              <w:top w:val="single" w:sz="12" w:space="0" w:color="auto"/>
              <w:left w:val="single" w:sz="12" w:space="0" w:color="auto"/>
              <w:bottom w:val="single" w:sz="12" w:space="0" w:color="auto"/>
              <w:right w:val="single" w:sz="12" w:space="0" w:color="auto"/>
            </w:tcBorders>
            <w:shd w:val="clear" w:color="auto" w:fill="CCFFCC"/>
          </w:tcPr>
          <w:p w14:paraId="41146265" w14:textId="59F4BD05" w:rsidR="004D09D3" w:rsidRPr="009F2DA3" w:rsidRDefault="004D09D3" w:rsidP="004D09D3">
            <w:pPr>
              <w:rPr>
                <w:sz w:val="22"/>
                <w:szCs w:val="22"/>
              </w:rPr>
            </w:pPr>
            <w:r>
              <w:rPr>
                <w:sz w:val="22"/>
                <w:szCs w:val="22"/>
              </w:rPr>
              <w:t>CMPE</w:t>
            </w:r>
          </w:p>
        </w:tc>
        <w:tc>
          <w:tcPr>
            <w:tcW w:w="2627" w:type="dxa"/>
            <w:tcBorders>
              <w:top w:val="single" w:sz="12" w:space="0" w:color="auto"/>
              <w:left w:val="single" w:sz="12" w:space="0" w:color="auto"/>
              <w:bottom w:val="single" w:sz="12" w:space="0" w:color="auto"/>
              <w:right w:val="single" w:sz="12" w:space="0" w:color="auto"/>
            </w:tcBorders>
            <w:shd w:val="clear" w:color="auto" w:fill="CCFFCC"/>
          </w:tcPr>
          <w:p w14:paraId="460F9D20" w14:textId="5D4A12F8" w:rsidR="004D09D3" w:rsidRPr="009F2DA3" w:rsidRDefault="004D09D3" w:rsidP="004D09D3">
            <w:pPr>
              <w:rPr>
                <w:sz w:val="22"/>
                <w:szCs w:val="22"/>
              </w:rPr>
            </w:pPr>
            <w:r>
              <w:rPr>
                <w:sz w:val="22"/>
                <w:szCs w:val="22"/>
              </w:rPr>
              <w:t>Software, PCB Design, Soldering</w:t>
            </w:r>
          </w:p>
        </w:tc>
        <w:tc>
          <w:tcPr>
            <w:tcW w:w="2054" w:type="dxa"/>
            <w:tcBorders>
              <w:top w:val="single" w:sz="12" w:space="0" w:color="auto"/>
              <w:left w:val="single" w:sz="12" w:space="0" w:color="auto"/>
              <w:bottom w:val="single" w:sz="12" w:space="0" w:color="auto"/>
              <w:right w:val="single" w:sz="12" w:space="0" w:color="auto"/>
            </w:tcBorders>
            <w:shd w:val="clear" w:color="auto" w:fill="CCFFCC"/>
          </w:tcPr>
          <w:p w14:paraId="600BA5B2" w14:textId="1BFAB2EA" w:rsidR="004D09D3" w:rsidRPr="009F2DA3" w:rsidRDefault="004D09D3" w:rsidP="004D09D3">
            <w:pPr>
              <w:jc w:val="center"/>
              <w:rPr>
                <w:sz w:val="22"/>
                <w:szCs w:val="22"/>
              </w:rPr>
            </w:pPr>
            <w:r>
              <w:rPr>
                <w:sz w:val="22"/>
                <w:szCs w:val="22"/>
              </w:rPr>
              <w:t xml:space="preserve">May 2025 </w:t>
            </w:r>
          </w:p>
        </w:tc>
      </w:tr>
    </w:tbl>
    <w:p w14:paraId="7668FE19" w14:textId="77777777" w:rsidR="002116CD" w:rsidRDefault="002116CD" w:rsidP="002116CD">
      <w:pPr>
        <w:jc w:val="both"/>
        <w:rPr>
          <w:iCs/>
          <w:color w:val="FF0000"/>
          <w:sz w:val="22"/>
          <w:szCs w:val="22"/>
        </w:rPr>
      </w:pPr>
    </w:p>
    <w:p w14:paraId="34E8F434" w14:textId="77777777" w:rsidR="002116CD" w:rsidRPr="009F2DA3" w:rsidRDefault="002116CD" w:rsidP="002116CD">
      <w:pPr>
        <w:jc w:val="both"/>
        <w:rPr>
          <w:sz w:val="22"/>
          <w:szCs w:val="22"/>
        </w:rPr>
      </w:pPr>
      <w:r>
        <w:rPr>
          <w:b/>
          <w:bCs/>
          <w:sz w:val="22"/>
          <w:szCs w:val="22"/>
        </w:rPr>
        <w:t>Individual Reflection</w:t>
      </w:r>
      <w:r w:rsidRPr="009F2DA3">
        <w:rPr>
          <w:b/>
          <w:bCs/>
          <w:sz w:val="22"/>
          <w:szCs w:val="22"/>
        </w:rPr>
        <w:t>:</w:t>
      </w:r>
      <w:r w:rsidRPr="009F2DA3">
        <w:rPr>
          <w:sz w:val="22"/>
          <w:szCs w:val="22"/>
        </w:rPr>
        <w:t xml:space="preserve">  Provide a brief (</w:t>
      </w:r>
      <w:r>
        <w:rPr>
          <w:sz w:val="22"/>
          <w:szCs w:val="22"/>
        </w:rPr>
        <w:t>1-2</w:t>
      </w:r>
      <w:r w:rsidRPr="009F2DA3">
        <w:rPr>
          <w:sz w:val="22"/>
          <w:szCs w:val="22"/>
        </w:rPr>
        <w:t xml:space="preserve"> page) </w:t>
      </w:r>
      <w:r>
        <w:rPr>
          <w:sz w:val="22"/>
          <w:szCs w:val="22"/>
        </w:rPr>
        <w:t>i</w:t>
      </w:r>
      <w:r w:rsidRPr="006C2E8A">
        <w:rPr>
          <w:sz w:val="22"/>
          <w:szCs w:val="22"/>
        </w:rPr>
        <w:t>ndivi</w:t>
      </w:r>
      <w:r>
        <w:rPr>
          <w:sz w:val="22"/>
          <w:szCs w:val="22"/>
        </w:rPr>
        <w:t>dual r</w:t>
      </w:r>
      <w:r w:rsidRPr="006C2E8A">
        <w:rPr>
          <w:sz w:val="22"/>
          <w:szCs w:val="22"/>
        </w:rPr>
        <w:t xml:space="preserve">eflection </w:t>
      </w:r>
      <w:r w:rsidRPr="009F2DA3">
        <w:rPr>
          <w:sz w:val="22"/>
          <w:szCs w:val="22"/>
        </w:rPr>
        <w:t>of the design project, as outlined below:</w:t>
      </w:r>
    </w:p>
    <w:p w14:paraId="67ED30C0" w14:textId="77777777" w:rsidR="002116CD" w:rsidRDefault="002116CD" w:rsidP="002116CD">
      <w:pPr>
        <w:jc w:val="both"/>
        <w:rPr>
          <w:sz w:val="24"/>
        </w:rPr>
      </w:pPr>
    </w:p>
    <w:p w14:paraId="117428FE" w14:textId="77777777" w:rsidR="002116CD" w:rsidRPr="006C2E8A" w:rsidRDefault="002116CD" w:rsidP="00461F8F">
      <w:pPr>
        <w:pStyle w:val="ListParagraph"/>
        <w:numPr>
          <w:ilvl w:val="0"/>
          <w:numId w:val="8"/>
        </w:numPr>
        <w:rPr>
          <w:sz w:val="22"/>
          <w:szCs w:val="22"/>
        </w:rPr>
      </w:pPr>
      <w:r w:rsidRPr="006C2E8A">
        <w:rPr>
          <w:sz w:val="22"/>
          <w:szCs w:val="22"/>
        </w:rPr>
        <w:t>Describe your personal contributions to the project.</w:t>
      </w:r>
    </w:p>
    <w:p w14:paraId="305559B0" w14:textId="77777777" w:rsidR="002116CD" w:rsidRPr="00011E25" w:rsidRDefault="002116CD" w:rsidP="002116CD">
      <w:pPr>
        <w:jc w:val="both"/>
        <w:rPr>
          <w:sz w:val="22"/>
          <w:szCs w:val="22"/>
        </w:rPr>
      </w:pPr>
    </w:p>
    <w:p w14:paraId="14C5B68D" w14:textId="2958AC1D" w:rsidR="00183EF9" w:rsidRPr="00E516DE" w:rsidRDefault="005738D0" w:rsidP="00E516DE">
      <w:pPr>
        <w:pStyle w:val="ListParagraph"/>
        <w:ind w:left="432"/>
        <w:rPr>
          <w:sz w:val="22"/>
          <w:szCs w:val="22"/>
        </w:rPr>
      </w:pPr>
      <w:r w:rsidRPr="00E516DE">
        <w:rPr>
          <w:sz w:val="22"/>
          <w:szCs w:val="22"/>
        </w:rPr>
        <w:t xml:space="preserve">I researched which flash IC to utilize, read through the data sheet, and implemented software interfacing with the flash IC from the microcontroller over SPI. I also </w:t>
      </w:r>
      <w:r w:rsidR="00A93B6E" w:rsidRPr="00E516DE">
        <w:rPr>
          <w:sz w:val="22"/>
          <w:szCs w:val="22"/>
        </w:rPr>
        <w:t xml:space="preserve">designed </w:t>
      </w:r>
      <w:r w:rsidR="00E516DE" w:rsidRPr="00E516DE">
        <w:rPr>
          <w:sz w:val="22"/>
          <w:szCs w:val="22"/>
        </w:rPr>
        <w:t>most of</w:t>
      </w:r>
      <w:r w:rsidR="00A93B6E" w:rsidRPr="00E516DE">
        <w:rPr>
          <w:sz w:val="22"/>
          <w:szCs w:val="22"/>
        </w:rPr>
        <w:t xml:space="preserve"> the PCB Design and kept the schematic up to date with our updates prior to starting the PCB design. I also </w:t>
      </w:r>
      <w:r w:rsidR="00183EF9" w:rsidRPr="00E516DE">
        <w:rPr>
          <w:sz w:val="22"/>
          <w:szCs w:val="22"/>
        </w:rPr>
        <w:t>helped solder all the parts onto the PCB, helping place parts in place.</w:t>
      </w:r>
    </w:p>
    <w:p w14:paraId="1CADD298" w14:textId="77777777" w:rsidR="00183EF9" w:rsidRPr="005738D0" w:rsidRDefault="00183EF9" w:rsidP="00513FCA">
      <w:pPr>
        <w:jc w:val="both"/>
        <w:rPr>
          <w:sz w:val="24"/>
        </w:rPr>
      </w:pPr>
    </w:p>
    <w:p w14:paraId="2355E6A9" w14:textId="1DE94D43" w:rsidR="00183EF9" w:rsidRPr="00E825CA" w:rsidRDefault="00183EF9" w:rsidP="00183EF9">
      <w:pPr>
        <w:pStyle w:val="ListParagraph"/>
        <w:numPr>
          <w:ilvl w:val="0"/>
          <w:numId w:val="8"/>
        </w:numPr>
        <w:jc w:val="both"/>
        <w:rPr>
          <w:sz w:val="24"/>
        </w:rPr>
      </w:pPr>
      <w:r w:rsidRPr="00183EF9">
        <w:rPr>
          <w:sz w:val="22"/>
          <w:szCs w:val="22"/>
        </w:rPr>
        <w:t xml:space="preserve">Describe how your contributions to this project </w:t>
      </w:r>
      <w:r w:rsidR="00C36F84" w:rsidRPr="00183EF9">
        <w:rPr>
          <w:sz w:val="22"/>
          <w:szCs w:val="22"/>
        </w:rPr>
        <w:t>are built</w:t>
      </w:r>
      <w:r w:rsidRPr="00183EF9">
        <w:rPr>
          <w:sz w:val="22"/>
          <w:szCs w:val="22"/>
        </w:rPr>
        <w:t xml:space="preserve"> on the knowledge and skills you acquired in earlier </w:t>
      </w:r>
      <w:r w:rsidR="00C36F84" w:rsidRPr="00183EF9">
        <w:rPr>
          <w:sz w:val="22"/>
          <w:szCs w:val="22"/>
        </w:rPr>
        <w:t>coursework</w:t>
      </w:r>
      <w:r w:rsidRPr="00183EF9">
        <w:rPr>
          <w:sz w:val="22"/>
          <w:szCs w:val="22"/>
        </w:rPr>
        <w:t>.</w:t>
      </w:r>
    </w:p>
    <w:p w14:paraId="45589D04" w14:textId="77777777" w:rsidR="00E825CA" w:rsidRPr="00183EF9" w:rsidRDefault="00E825CA" w:rsidP="00E825CA">
      <w:pPr>
        <w:pStyle w:val="ListParagraph"/>
        <w:ind w:left="432"/>
        <w:jc w:val="both"/>
        <w:rPr>
          <w:sz w:val="24"/>
        </w:rPr>
      </w:pPr>
    </w:p>
    <w:p w14:paraId="1393ACB9" w14:textId="7515C33B" w:rsidR="00183EF9" w:rsidRDefault="00183EF9" w:rsidP="00183EF9">
      <w:pPr>
        <w:pStyle w:val="ListParagraph"/>
        <w:ind w:left="432"/>
        <w:rPr>
          <w:sz w:val="22"/>
          <w:szCs w:val="22"/>
        </w:rPr>
      </w:pPr>
      <w:r>
        <w:rPr>
          <w:sz w:val="22"/>
          <w:szCs w:val="22"/>
        </w:rPr>
        <w:t xml:space="preserve">I was able to utilize the datasheet reading knowledge I gained from prior classes like </w:t>
      </w:r>
      <w:r w:rsidR="007D1E77">
        <w:rPr>
          <w:sz w:val="22"/>
          <w:szCs w:val="22"/>
        </w:rPr>
        <w:t>ECE</w:t>
      </w:r>
      <w:r w:rsidR="00EA35BA">
        <w:rPr>
          <w:sz w:val="22"/>
          <w:szCs w:val="22"/>
        </w:rPr>
        <w:t xml:space="preserve"> 2000</w:t>
      </w:r>
      <w:r w:rsidR="0068001B">
        <w:rPr>
          <w:sz w:val="22"/>
          <w:szCs w:val="22"/>
        </w:rPr>
        <w:t>1 to read through datasheets for the flash IC and microcontroller to properly</w:t>
      </w:r>
      <w:r>
        <w:rPr>
          <w:sz w:val="22"/>
          <w:szCs w:val="22"/>
        </w:rPr>
        <w:t xml:space="preserve"> </w:t>
      </w:r>
      <w:r w:rsidR="00F76A40">
        <w:rPr>
          <w:sz w:val="22"/>
          <w:szCs w:val="22"/>
        </w:rPr>
        <w:t xml:space="preserve">interface them and </w:t>
      </w:r>
      <w:r w:rsidR="00FD24B9">
        <w:rPr>
          <w:sz w:val="22"/>
          <w:szCs w:val="22"/>
        </w:rPr>
        <w:t xml:space="preserve">connect them to the rest of the system properly. It also helped me find the proper way to wire the microcontroller to our PCB and the supporting </w:t>
      </w:r>
      <w:r w:rsidR="00FD7909">
        <w:rPr>
          <w:sz w:val="22"/>
          <w:szCs w:val="22"/>
        </w:rPr>
        <w:t>circuitry</w:t>
      </w:r>
      <w:r w:rsidR="007D1E77">
        <w:rPr>
          <w:sz w:val="22"/>
          <w:szCs w:val="22"/>
        </w:rPr>
        <w:t xml:space="preserve"> from those datasheets</w:t>
      </w:r>
      <w:r w:rsidR="00FD7909">
        <w:rPr>
          <w:sz w:val="22"/>
          <w:szCs w:val="22"/>
        </w:rPr>
        <w:t xml:space="preserve">. </w:t>
      </w:r>
      <w:r>
        <w:rPr>
          <w:sz w:val="22"/>
          <w:szCs w:val="22"/>
        </w:rPr>
        <w:t xml:space="preserve">I also was able to utilize the KiCAD and stm32 </w:t>
      </w:r>
      <w:r w:rsidR="007D1E77">
        <w:rPr>
          <w:sz w:val="22"/>
          <w:szCs w:val="22"/>
        </w:rPr>
        <w:t xml:space="preserve">microcontroller interfacing </w:t>
      </w:r>
      <w:r>
        <w:rPr>
          <w:sz w:val="22"/>
          <w:szCs w:val="22"/>
        </w:rPr>
        <w:t xml:space="preserve">knowledge </w:t>
      </w:r>
      <w:r w:rsidR="005D7BE8">
        <w:rPr>
          <w:sz w:val="22"/>
          <w:szCs w:val="22"/>
        </w:rPr>
        <w:t>from</w:t>
      </w:r>
      <w:r w:rsidR="007D1E77">
        <w:rPr>
          <w:sz w:val="22"/>
          <w:szCs w:val="22"/>
        </w:rPr>
        <w:t xml:space="preserve"> ECE 36200</w:t>
      </w:r>
      <w:r w:rsidR="00285FB1">
        <w:rPr>
          <w:sz w:val="22"/>
          <w:szCs w:val="22"/>
        </w:rPr>
        <w:t xml:space="preserve"> to create our electrical schematic and pr</w:t>
      </w:r>
      <w:r w:rsidR="00A5562A">
        <w:rPr>
          <w:sz w:val="22"/>
          <w:szCs w:val="22"/>
        </w:rPr>
        <w:t xml:space="preserve">operly program the microcontroller to interface with the </w:t>
      </w:r>
      <w:r w:rsidR="002F6102">
        <w:rPr>
          <w:sz w:val="22"/>
          <w:szCs w:val="22"/>
        </w:rPr>
        <w:t>flash IC</w:t>
      </w:r>
      <w:r w:rsidR="005D7BE8">
        <w:rPr>
          <w:sz w:val="22"/>
          <w:szCs w:val="22"/>
        </w:rPr>
        <w:t>.</w:t>
      </w:r>
    </w:p>
    <w:p w14:paraId="16D203B3" w14:textId="304385C2" w:rsidR="002F6102" w:rsidRDefault="002F6102" w:rsidP="00183EF9">
      <w:pPr>
        <w:pStyle w:val="ListParagraph"/>
        <w:ind w:left="432"/>
        <w:rPr>
          <w:sz w:val="22"/>
          <w:szCs w:val="22"/>
        </w:rPr>
      </w:pPr>
    </w:p>
    <w:p w14:paraId="3D5CB96B" w14:textId="4B443AE1" w:rsidR="00183EF9" w:rsidRDefault="00183EF9" w:rsidP="00183EF9">
      <w:pPr>
        <w:pStyle w:val="ListParagraph"/>
        <w:numPr>
          <w:ilvl w:val="0"/>
          <w:numId w:val="8"/>
        </w:numPr>
        <w:rPr>
          <w:sz w:val="22"/>
          <w:szCs w:val="22"/>
        </w:rPr>
      </w:pPr>
      <w:r w:rsidRPr="00183EF9">
        <w:rPr>
          <w:sz w:val="22"/>
          <w:szCs w:val="22"/>
        </w:rPr>
        <w:t>Describe how you acquired and applied new knowledge as needed to contribute to this project. What learning strategies did you employ to do so?</w:t>
      </w:r>
    </w:p>
    <w:p w14:paraId="73D1EF11" w14:textId="77777777" w:rsidR="004730D2" w:rsidRDefault="004730D2" w:rsidP="004730D2">
      <w:pPr>
        <w:pStyle w:val="ListParagraph"/>
        <w:ind w:left="432"/>
        <w:rPr>
          <w:sz w:val="22"/>
          <w:szCs w:val="22"/>
        </w:rPr>
      </w:pPr>
    </w:p>
    <w:p w14:paraId="6B3C1B91" w14:textId="69A25551" w:rsidR="005D7BE8" w:rsidRPr="00183EF9" w:rsidRDefault="005D7BE8" w:rsidP="005D7BE8">
      <w:pPr>
        <w:pStyle w:val="ListParagraph"/>
        <w:ind w:left="432"/>
        <w:rPr>
          <w:sz w:val="22"/>
          <w:szCs w:val="22"/>
        </w:rPr>
      </w:pPr>
      <w:r>
        <w:rPr>
          <w:sz w:val="22"/>
          <w:szCs w:val="22"/>
        </w:rPr>
        <w:t xml:space="preserve">I acquired the knowledge of how to utilize stm32cube and interfacing with flash </w:t>
      </w:r>
      <w:r w:rsidR="004730D2">
        <w:rPr>
          <w:sz w:val="22"/>
          <w:szCs w:val="22"/>
        </w:rPr>
        <w:t>IC</w:t>
      </w:r>
      <w:r>
        <w:rPr>
          <w:sz w:val="22"/>
          <w:szCs w:val="22"/>
        </w:rPr>
        <w:t>s by reading through forums and online datasheets on how to utilize it.</w:t>
      </w:r>
      <w:r w:rsidR="004730D2">
        <w:rPr>
          <w:sz w:val="22"/>
          <w:szCs w:val="22"/>
        </w:rPr>
        <w:t xml:space="preserve"> I also learned more about th</w:t>
      </w:r>
      <w:r w:rsidR="002A43C9">
        <w:rPr>
          <w:sz w:val="22"/>
          <w:szCs w:val="22"/>
        </w:rPr>
        <w:t xml:space="preserve">ese topics by trying to apply </w:t>
      </w:r>
      <w:r w:rsidR="00190D7E">
        <w:rPr>
          <w:sz w:val="22"/>
          <w:szCs w:val="22"/>
        </w:rPr>
        <w:t xml:space="preserve">immediately in the </w:t>
      </w:r>
      <w:r w:rsidR="00BF4D2D">
        <w:rPr>
          <w:sz w:val="22"/>
          <w:szCs w:val="22"/>
        </w:rPr>
        <w:t>project and</w:t>
      </w:r>
      <w:r w:rsidR="00190D7E">
        <w:rPr>
          <w:sz w:val="22"/>
          <w:szCs w:val="22"/>
        </w:rPr>
        <w:t xml:space="preserve"> then going back to the </w:t>
      </w:r>
      <w:r w:rsidR="00BF4D2D">
        <w:rPr>
          <w:sz w:val="22"/>
          <w:szCs w:val="22"/>
        </w:rPr>
        <w:t>resources I utilized.</w:t>
      </w:r>
      <w:r>
        <w:rPr>
          <w:sz w:val="22"/>
          <w:szCs w:val="22"/>
        </w:rPr>
        <w:t xml:space="preserve"> I also learned how to design PCBs by listening to </w:t>
      </w:r>
      <w:r w:rsidR="00467932">
        <w:rPr>
          <w:sz w:val="22"/>
          <w:szCs w:val="22"/>
        </w:rPr>
        <w:t>senior design</w:t>
      </w:r>
      <w:r>
        <w:rPr>
          <w:sz w:val="22"/>
          <w:szCs w:val="22"/>
        </w:rPr>
        <w:t xml:space="preserve"> lectures and watching videos online</w:t>
      </w:r>
      <w:r w:rsidR="007C5579">
        <w:rPr>
          <w:sz w:val="22"/>
          <w:szCs w:val="22"/>
        </w:rPr>
        <w:t>. Furthermore, I watched videos</w:t>
      </w:r>
      <w:r w:rsidR="00806D1E">
        <w:rPr>
          <w:sz w:val="22"/>
          <w:szCs w:val="22"/>
        </w:rPr>
        <w:t xml:space="preserve"> to expand my knowledge on how to solder SMD components properly and developed </w:t>
      </w:r>
      <w:r w:rsidR="00505A7F">
        <w:rPr>
          <w:sz w:val="22"/>
          <w:szCs w:val="22"/>
        </w:rPr>
        <w:t>a system with my teammates to effectively solder them quickly.</w:t>
      </w:r>
      <w:r w:rsidR="006A2585">
        <w:rPr>
          <w:sz w:val="22"/>
          <w:szCs w:val="22"/>
        </w:rPr>
        <w:t xml:space="preserve"> The learning strategies I utilized was t</w:t>
      </w:r>
      <w:r w:rsidR="00AE16CF">
        <w:rPr>
          <w:sz w:val="22"/>
          <w:szCs w:val="22"/>
        </w:rPr>
        <w:t xml:space="preserve">o immediately apply the skills the resources I </w:t>
      </w:r>
      <w:r w:rsidR="00663E85">
        <w:rPr>
          <w:sz w:val="22"/>
          <w:szCs w:val="22"/>
        </w:rPr>
        <w:t>read</w:t>
      </w:r>
      <w:r w:rsidR="004A1FA3">
        <w:rPr>
          <w:sz w:val="22"/>
          <w:szCs w:val="22"/>
        </w:rPr>
        <w:t xml:space="preserve"> to </w:t>
      </w:r>
      <w:r w:rsidR="00E231DA">
        <w:rPr>
          <w:sz w:val="22"/>
          <w:szCs w:val="22"/>
        </w:rPr>
        <w:t>check if I fully understand the concepts</w:t>
      </w:r>
      <w:r w:rsidR="001D0FF7">
        <w:rPr>
          <w:sz w:val="22"/>
          <w:szCs w:val="22"/>
        </w:rPr>
        <w:t>.</w:t>
      </w:r>
    </w:p>
    <w:p w14:paraId="3EF326E7" w14:textId="10A8F8C8" w:rsidR="00183EF9" w:rsidRPr="00183EF9" w:rsidRDefault="00183EF9" w:rsidP="00183EF9">
      <w:pPr>
        <w:rPr>
          <w:sz w:val="22"/>
          <w:szCs w:val="22"/>
        </w:rPr>
      </w:pPr>
    </w:p>
    <w:p w14:paraId="26C63B85" w14:textId="5E9616BD" w:rsidR="002116CD" w:rsidRPr="006C2E8A" w:rsidRDefault="002116CD" w:rsidP="00461F8F">
      <w:pPr>
        <w:pStyle w:val="ListParagraph"/>
        <w:numPr>
          <w:ilvl w:val="0"/>
          <w:numId w:val="8"/>
        </w:numPr>
        <w:rPr>
          <w:sz w:val="22"/>
          <w:szCs w:val="22"/>
        </w:rPr>
      </w:pPr>
      <w:r w:rsidRPr="006C2E8A">
        <w:rPr>
          <w:sz w:val="22"/>
          <w:szCs w:val="22"/>
        </w:rPr>
        <w:t xml:space="preserve">Discuss your ethical and professional responsibilities as they relate to this engineering design experience. </w:t>
      </w:r>
    </w:p>
    <w:p w14:paraId="1DE6295F" w14:textId="77777777" w:rsidR="002116CD" w:rsidRPr="006C2E8A" w:rsidRDefault="002116CD" w:rsidP="002116CD">
      <w:pPr>
        <w:pStyle w:val="ListParagraph"/>
        <w:ind w:left="432"/>
        <w:jc w:val="both"/>
        <w:rPr>
          <w:sz w:val="22"/>
          <w:szCs w:val="22"/>
        </w:rPr>
      </w:pPr>
    </w:p>
    <w:p w14:paraId="5B52B40D" w14:textId="6C0F7845" w:rsidR="00973BAC" w:rsidRDefault="00183EF9" w:rsidP="00183EF9">
      <w:pPr>
        <w:ind w:left="432"/>
        <w:jc w:val="both"/>
        <w:rPr>
          <w:sz w:val="22"/>
          <w:szCs w:val="22"/>
        </w:rPr>
      </w:pPr>
      <w:r w:rsidRPr="00973BAC">
        <w:rPr>
          <w:sz w:val="22"/>
          <w:szCs w:val="22"/>
        </w:rPr>
        <w:lastRenderedPageBreak/>
        <w:t xml:space="preserve">I </w:t>
      </w:r>
      <w:r w:rsidR="005D7BE8" w:rsidRPr="00973BAC">
        <w:rPr>
          <w:sz w:val="22"/>
          <w:szCs w:val="22"/>
        </w:rPr>
        <w:t xml:space="preserve">was in charge with keeping the team organized and ensuring that everyone knew which priorities had to be handled. </w:t>
      </w:r>
      <w:r w:rsidR="00795219" w:rsidRPr="00973BAC">
        <w:rPr>
          <w:sz w:val="22"/>
          <w:szCs w:val="22"/>
        </w:rPr>
        <w:t>I also ensured that we met together and ensured that the design process went smoothly, to avoid any malfunctions due to miscommunication.</w:t>
      </w:r>
      <w:r w:rsidRPr="00973BAC">
        <w:rPr>
          <w:sz w:val="22"/>
          <w:szCs w:val="22"/>
        </w:rPr>
        <w:t xml:space="preserve"> </w:t>
      </w:r>
      <w:r w:rsidR="00A47063">
        <w:rPr>
          <w:sz w:val="22"/>
          <w:szCs w:val="22"/>
        </w:rPr>
        <w:t xml:space="preserve">Ethically, I </w:t>
      </w:r>
      <w:r w:rsidR="00A675D1">
        <w:rPr>
          <w:sz w:val="22"/>
          <w:szCs w:val="22"/>
        </w:rPr>
        <w:t>ensur</w:t>
      </w:r>
      <w:r w:rsidR="009D78AA">
        <w:rPr>
          <w:sz w:val="22"/>
          <w:szCs w:val="22"/>
        </w:rPr>
        <w:t>ed</w:t>
      </w:r>
      <w:r w:rsidR="00A675D1">
        <w:rPr>
          <w:sz w:val="22"/>
          <w:szCs w:val="22"/>
        </w:rPr>
        <w:t xml:space="preserve"> that everyone documented their work, cited their sources</w:t>
      </w:r>
      <w:r w:rsidR="009D78AA">
        <w:rPr>
          <w:sz w:val="22"/>
          <w:szCs w:val="22"/>
        </w:rPr>
        <w:t xml:space="preserve">, and </w:t>
      </w:r>
      <w:r w:rsidR="00792EF5">
        <w:rPr>
          <w:sz w:val="22"/>
          <w:szCs w:val="22"/>
        </w:rPr>
        <w:t xml:space="preserve">ensured that </w:t>
      </w:r>
      <w:r w:rsidR="005B3D33">
        <w:rPr>
          <w:sz w:val="22"/>
          <w:szCs w:val="22"/>
        </w:rPr>
        <w:t xml:space="preserve">I was transparent on my struggles and </w:t>
      </w:r>
      <w:r w:rsidR="00F67ED1">
        <w:rPr>
          <w:sz w:val="22"/>
          <w:szCs w:val="22"/>
        </w:rPr>
        <w:t>areas where I needed help.</w:t>
      </w:r>
    </w:p>
    <w:p w14:paraId="5877738F" w14:textId="1B410743" w:rsidR="00F67ED1" w:rsidRPr="00973BAC" w:rsidRDefault="00F67ED1" w:rsidP="00183EF9">
      <w:pPr>
        <w:ind w:left="432"/>
        <w:jc w:val="both"/>
        <w:rPr>
          <w:sz w:val="22"/>
          <w:szCs w:val="22"/>
        </w:rPr>
      </w:pPr>
    </w:p>
    <w:p w14:paraId="3DE1EA13" w14:textId="77777777" w:rsidR="002116CD" w:rsidRDefault="002116CD" w:rsidP="00461F8F">
      <w:pPr>
        <w:pStyle w:val="ListParagraph"/>
        <w:numPr>
          <w:ilvl w:val="0"/>
          <w:numId w:val="8"/>
        </w:numPr>
        <w:rPr>
          <w:sz w:val="22"/>
          <w:szCs w:val="22"/>
        </w:rPr>
      </w:pPr>
      <w:r w:rsidRPr="006C2E8A">
        <w:rPr>
          <w:sz w:val="22"/>
          <w:szCs w:val="22"/>
        </w:rPr>
        <w:t xml:space="preserve">Consider what the impact of the product of this engineering design experience could have in economic, environmental, societal, and global contexts. Discuss how you would make (or </w:t>
      </w:r>
      <w:r>
        <w:rPr>
          <w:sz w:val="22"/>
          <w:szCs w:val="22"/>
        </w:rPr>
        <w:t>did make) an informed judgement</w:t>
      </w:r>
      <w:r w:rsidRPr="006C2E8A">
        <w:rPr>
          <w:sz w:val="22"/>
          <w:szCs w:val="22"/>
        </w:rPr>
        <w:t xml:space="preserve"> as to your product’s impact in each of these four contexts?</w:t>
      </w:r>
    </w:p>
    <w:p w14:paraId="3A437D76" w14:textId="3CDE89BA" w:rsidR="00982DF0" w:rsidRDefault="00982DF0" w:rsidP="002116CD">
      <w:pPr>
        <w:pStyle w:val="ListParagraph"/>
        <w:ind w:left="432"/>
        <w:jc w:val="both"/>
        <w:rPr>
          <w:sz w:val="22"/>
          <w:szCs w:val="22"/>
        </w:rPr>
      </w:pPr>
    </w:p>
    <w:p w14:paraId="1EDDA276" w14:textId="13A1CD32" w:rsidR="002116CD" w:rsidRDefault="007A5DD8" w:rsidP="002116CD">
      <w:pPr>
        <w:pStyle w:val="ListParagraph"/>
        <w:ind w:left="432"/>
        <w:jc w:val="both"/>
        <w:rPr>
          <w:sz w:val="22"/>
          <w:szCs w:val="22"/>
        </w:rPr>
      </w:pPr>
      <w:r>
        <w:rPr>
          <w:sz w:val="22"/>
          <w:szCs w:val="22"/>
        </w:rPr>
        <w:t xml:space="preserve">Some economic impacts that </w:t>
      </w:r>
      <w:r w:rsidR="008F5ABA">
        <w:rPr>
          <w:sz w:val="22"/>
          <w:szCs w:val="22"/>
        </w:rPr>
        <w:t xml:space="preserve">this product </w:t>
      </w:r>
      <w:r w:rsidR="004A57E7">
        <w:rPr>
          <w:sz w:val="22"/>
          <w:szCs w:val="22"/>
        </w:rPr>
        <w:t xml:space="preserve">would have </w:t>
      </w:r>
      <w:r w:rsidR="004B2531">
        <w:rPr>
          <w:sz w:val="22"/>
          <w:szCs w:val="22"/>
        </w:rPr>
        <w:t xml:space="preserve">include shaking up the market for storage devices by being able to sell this product to a lot of big companies that want to secure their data. This product might not be as cheap as </w:t>
      </w:r>
      <w:r w:rsidR="00F271C3">
        <w:rPr>
          <w:sz w:val="22"/>
          <w:szCs w:val="22"/>
        </w:rPr>
        <w:t>many other</w:t>
      </w:r>
      <w:r w:rsidR="004B2531">
        <w:rPr>
          <w:sz w:val="22"/>
          <w:szCs w:val="22"/>
        </w:rPr>
        <w:t xml:space="preserve"> USB </w:t>
      </w:r>
      <w:r w:rsidR="00F271C3">
        <w:rPr>
          <w:sz w:val="22"/>
          <w:szCs w:val="22"/>
        </w:rPr>
        <w:t>drives but</w:t>
      </w:r>
      <w:r w:rsidR="004B2531">
        <w:rPr>
          <w:sz w:val="22"/>
          <w:szCs w:val="22"/>
        </w:rPr>
        <w:t xml:space="preserve"> should be reasonably priced for</w:t>
      </w:r>
      <w:r w:rsidR="00F271C3">
        <w:rPr>
          <w:sz w:val="22"/>
          <w:szCs w:val="22"/>
        </w:rPr>
        <w:t xml:space="preserve"> hard drives in general, and the higher cost can be justified for the security it provides. </w:t>
      </w:r>
      <w:r w:rsidR="004541D5">
        <w:rPr>
          <w:sz w:val="22"/>
          <w:szCs w:val="22"/>
        </w:rPr>
        <w:t xml:space="preserve">Viewing </w:t>
      </w:r>
      <w:r w:rsidR="003A2C51">
        <w:rPr>
          <w:sz w:val="22"/>
          <w:szCs w:val="22"/>
        </w:rPr>
        <w:t>this product with an</w:t>
      </w:r>
      <w:r w:rsidR="00EC56F5">
        <w:rPr>
          <w:sz w:val="22"/>
          <w:szCs w:val="22"/>
        </w:rPr>
        <w:t xml:space="preserve"> </w:t>
      </w:r>
      <w:r w:rsidR="003D40AD">
        <w:rPr>
          <w:sz w:val="22"/>
          <w:szCs w:val="22"/>
        </w:rPr>
        <w:t xml:space="preserve">environmental </w:t>
      </w:r>
      <w:r w:rsidR="00863877">
        <w:rPr>
          <w:sz w:val="22"/>
          <w:szCs w:val="22"/>
        </w:rPr>
        <w:t>lens,</w:t>
      </w:r>
      <w:r w:rsidR="003D40AD">
        <w:rPr>
          <w:sz w:val="22"/>
          <w:szCs w:val="22"/>
        </w:rPr>
        <w:t xml:space="preserve"> this product would</w:t>
      </w:r>
      <w:r w:rsidR="003A2C51">
        <w:rPr>
          <w:sz w:val="22"/>
          <w:szCs w:val="22"/>
        </w:rPr>
        <w:t xml:space="preserve"> </w:t>
      </w:r>
      <w:r w:rsidR="003517B4">
        <w:rPr>
          <w:sz w:val="22"/>
          <w:szCs w:val="22"/>
        </w:rPr>
        <w:t xml:space="preserve">reduce the e-waste </w:t>
      </w:r>
      <w:r w:rsidR="00380DAA">
        <w:rPr>
          <w:sz w:val="22"/>
          <w:szCs w:val="22"/>
        </w:rPr>
        <w:t xml:space="preserve">produced </w:t>
      </w:r>
      <w:r w:rsidR="00A26843">
        <w:rPr>
          <w:sz w:val="22"/>
          <w:szCs w:val="22"/>
        </w:rPr>
        <w:t>using</w:t>
      </w:r>
      <w:r w:rsidR="00380DAA">
        <w:rPr>
          <w:sz w:val="22"/>
          <w:szCs w:val="22"/>
        </w:rPr>
        <w:t xml:space="preserve"> massive number of USB drives</w:t>
      </w:r>
      <w:r w:rsidR="00A26843">
        <w:rPr>
          <w:sz w:val="22"/>
          <w:szCs w:val="22"/>
        </w:rPr>
        <w:t xml:space="preserve"> as it condenses four users of four separate USB drives </w:t>
      </w:r>
      <w:r w:rsidR="00B57E46">
        <w:rPr>
          <w:sz w:val="22"/>
          <w:szCs w:val="22"/>
        </w:rPr>
        <w:t xml:space="preserve">into all using our single product. </w:t>
      </w:r>
      <w:r w:rsidR="00775718">
        <w:rPr>
          <w:sz w:val="22"/>
          <w:szCs w:val="22"/>
        </w:rPr>
        <w:t xml:space="preserve">The e-waste produced by electronics has major impact, as </w:t>
      </w:r>
      <w:r w:rsidR="008B7CA5">
        <w:rPr>
          <w:sz w:val="22"/>
          <w:szCs w:val="22"/>
        </w:rPr>
        <w:t>electronic</w:t>
      </w:r>
      <w:r w:rsidR="00775718">
        <w:rPr>
          <w:sz w:val="22"/>
          <w:szCs w:val="22"/>
        </w:rPr>
        <w:t xml:space="preserve"> components and PCBs utilize </w:t>
      </w:r>
      <w:r w:rsidR="00AB690B">
        <w:rPr>
          <w:sz w:val="22"/>
          <w:szCs w:val="22"/>
        </w:rPr>
        <w:t xml:space="preserve">harmful chemicals </w:t>
      </w:r>
      <w:r w:rsidR="00A1028B">
        <w:rPr>
          <w:sz w:val="22"/>
          <w:szCs w:val="22"/>
        </w:rPr>
        <w:t>to manufacture</w:t>
      </w:r>
      <w:r w:rsidR="00D74C30">
        <w:rPr>
          <w:sz w:val="22"/>
          <w:szCs w:val="22"/>
        </w:rPr>
        <w:t xml:space="preserve"> each time, so less devices being disposed of results in </w:t>
      </w:r>
      <w:r w:rsidR="00510328">
        <w:rPr>
          <w:sz w:val="22"/>
          <w:szCs w:val="22"/>
        </w:rPr>
        <w:t>reduced harm to the environment.</w:t>
      </w:r>
      <w:r w:rsidR="0021024B">
        <w:rPr>
          <w:sz w:val="22"/>
          <w:szCs w:val="22"/>
        </w:rPr>
        <w:t xml:space="preserve"> This product will have </w:t>
      </w:r>
      <w:r w:rsidR="008B7CA5">
        <w:rPr>
          <w:sz w:val="22"/>
          <w:szCs w:val="22"/>
        </w:rPr>
        <w:t>an</w:t>
      </w:r>
      <w:r w:rsidR="0021024B">
        <w:rPr>
          <w:sz w:val="22"/>
          <w:szCs w:val="22"/>
        </w:rPr>
        <w:t xml:space="preserve"> </w:t>
      </w:r>
      <w:r w:rsidR="00066459">
        <w:rPr>
          <w:sz w:val="22"/>
          <w:szCs w:val="22"/>
        </w:rPr>
        <w:t>impact on the social environments of corporations</w:t>
      </w:r>
      <w:r w:rsidR="00B47728">
        <w:rPr>
          <w:sz w:val="22"/>
          <w:szCs w:val="22"/>
        </w:rPr>
        <w:t>, which also would propagate this impact globally</w:t>
      </w:r>
      <w:r w:rsidR="00066459">
        <w:rPr>
          <w:sz w:val="22"/>
          <w:szCs w:val="22"/>
        </w:rPr>
        <w:t xml:space="preserve">, allowing for easier collaboration </w:t>
      </w:r>
      <w:r w:rsidR="001C5101">
        <w:rPr>
          <w:sz w:val="22"/>
          <w:szCs w:val="22"/>
        </w:rPr>
        <w:t>and teamwork, with multiple people using the same drive.</w:t>
      </w:r>
      <w:r w:rsidR="008B7CA5">
        <w:rPr>
          <w:sz w:val="22"/>
          <w:szCs w:val="22"/>
        </w:rPr>
        <w:t xml:space="preserve"> It’ll also allow for a more secure work environment with the data stored on the</w:t>
      </w:r>
      <w:r w:rsidR="00E825CA">
        <w:rPr>
          <w:sz w:val="22"/>
          <w:szCs w:val="22"/>
        </w:rPr>
        <w:t xml:space="preserve"> USB drives </w:t>
      </w:r>
      <w:r w:rsidR="008B7CA5">
        <w:rPr>
          <w:sz w:val="22"/>
          <w:szCs w:val="22"/>
        </w:rPr>
        <w:t xml:space="preserve">not being able to be stolen easily by malicious actors who also have access to it. </w:t>
      </w:r>
    </w:p>
    <w:p w14:paraId="00466825" w14:textId="132CC20A" w:rsidR="00F67ED1" w:rsidRDefault="00F67ED1" w:rsidP="002116CD">
      <w:pPr>
        <w:pStyle w:val="ListParagraph"/>
        <w:ind w:left="432"/>
        <w:jc w:val="both"/>
        <w:rPr>
          <w:sz w:val="22"/>
          <w:szCs w:val="22"/>
        </w:rPr>
      </w:pPr>
    </w:p>
    <w:p w14:paraId="6F8A3D40" w14:textId="66661613" w:rsidR="00F67ED1" w:rsidRDefault="00F67ED1" w:rsidP="002116CD">
      <w:pPr>
        <w:pStyle w:val="ListParagraph"/>
        <w:ind w:left="432"/>
        <w:jc w:val="both"/>
        <w:rPr>
          <w:sz w:val="22"/>
          <w:szCs w:val="22"/>
        </w:rPr>
      </w:pPr>
    </w:p>
    <w:p w14:paraId="6F8CD3B3" w14:textId="63D18A24" w:rsidR="00F67ED1" w:rsidRDefault="00F67ED1" w:rsidP="002116CD">
      <w:pPr>
        <w:pStyle w:val="ListParagraph"/>
        <w:ind w:left="432"/>
        <w:jc w:val="both"/>
        <w:rPr>
          <w:sz w:val="22"/>
          <w:szCs w:val="22"/>
        </w:rPr>
      </w:pPr>
    </w:p>
    <w:p w14:paraId="59E4F5E0" w14:textId="5945F81B" w:rsidR="00F67ED1" w:rsidRDefault="00F67ED1" w:rsidP="002116CD">
      <w:pPr>
        <w:pStyle w:val="ListParagraph"/>
        <w:ind w:left="432"/>
        <w:jc w:val="both"/>
        <w:rPr>
          <w:sz w:val="22"/>
          <w:szCs w:val="22"/>
        </w:rPr>
      </w:pPr>
    </w:p>
    <w:p w14:paraId="48C3DCC8" w14:textId="5F1A5872" w:rsidR="00F67ED1" w:rsidRDefault="00F67ED1" w:rsidP="002116CD">
      <w:pPr>
        <w:pStyle w:val="ListParagraph"/>
        <w:ind w:left="432"/>
        <w:jc w:val="both"/>
        <w:rPr>
          <w:sz w:val="22"/>
          <w:szCs w:val="22"/>
        </w:rPr>
      </w:pPr>
    </w:p>
    <w:p w14:paraId="31F457FE" w14:textId="0AB6CDFC" w:rsidR="00F67ED1" w:rsidRDefault="00F67ED1" w:rsidP="002116CD">
      <w:pPr>
        <w:pStyle w:val="ListParagraph"/>
        <w:ind w:left="432"/>
        <w:jc w:val="both"/>
        <w:rPr>
          <w:sz w:val="22"/>
          <w:szCs w:val="22"/>
        </w:rPr>
      </w:pPr>
    </w:p>
    <w:p w14:paraId="11CF962B" w14:textId="761F24A9" w:rsidR="00F67ED1" w:rsidRDefault="00F67ED1" w:rsidP="002116CD">
      <w:pPr>
        <w:pStyle w:val="ListParagraph"/>
        <w:ind w:left="432"/>
        <w:jc w:val="both"/>
        <w:rPr>
          <w:sz w:val="22"/>
          <w:szCs w:val="22"/>
        </w:rPr>
      </w:pPr>
    </w:p>
    <w:p w14:paraId="6F15B512" w14:textId="4C1E2859" w:rsidR="00F67ED1" w:rsidRDefault="00F67ED1" w:rsidP="002116CD">
      <w:pPr>
        <w:pStyle w:val="ListParagraph"/>
        <w:ind w:left="432"/>
        <w:jc w:val="both"/>
        <w:rPr>
          <w:sz w:val="22"/>
          <w:szCs w:val="22"/>
        </w:rPr>
      </w:pPr>
    </w:p>
    <w:p w14:paraId="0E42AE5B" w14:textId="083DE1C2" w:rsidR="00F67ED1" w:rsidRDefault="00F67ED1" w:rsidP="002116CD">
      <w:pPr>
        <w:pStyle w:val="ListParagraph"/>
        <w:ind w:left="432"/>
        <w:jc w:val="both"/>
        <w:rPr>
          <w:sz w:val="22"/>
          <w:szCs w:val="22"/>
        </w:rPr>
      </w:pPr>
    </w:p>
    <w:p w14:paraId="1DDF3792" w14:textId="25619E4E" w:rsidR="00F67ED1" w:rsidRDefault="00F67ED1" w:rsidP="002116CD">
      <w:pPr>
        <w:pStyle w:val="ListParagraph"/>
        <w:ind w:left="432"/>
        <w:jc w:val="both"/>
        <w:rPr>
          <w:sz w:val="22"/>
          <w:szCs w:val="22"/>
        </w:rPr>
      </w:pPr>
    </w:p>
    <w:p w14:paraId="6285611D" w14:textId="3ED1CC7A" w:rsidR="00F67ED1" w:rsidRDefault="00F67ED1" w:rsidP="002116CD">
      <w:pPr>
        <w:pStyle w:val="ListParagraph"/>
        <w:ind w:left="432"/>
        <w:jc w:val="both"/>
        <w:rPr>
          <w:sz w:val="22"/>
          <w:szCs w:val="22"/>
        </w:rPr>
      </w:pPr>
    </w:p>
    <w:p w14:paraId="32920B3A" w14:textId="75A5911C" w:rsidR="00F67ED1" w:rsidRDefault="00F67ED1" w:rsidP="002116CD">
      <w:pPr>
        <w:pStyle w:val="ListParagraph"/>
        <w:ind w:left="432"/>
        <w:jc w:val="both"/>
        <w:rPr>
          <w:sz w:val="22"/>
          <w:szCs w:val="22"/>
        </w:rPr>
      </w:pPr>
    </w:p>
    <w:p w14:paraId="5D3204E1" w14:textId="6C015C86" w:rsidR="00F67ED1" w:rsidRDefault="00F67ED1" w:rsidP="002116CD">
      <w:pPr>
        <w:pStyle w:val="ListParagraph"/>
        <w:ind w:left="432"/>
        <w:jc w:val="both"/>
        <w:rPr>
          <w:sz w:val="22"/>
          <w:szCs w:val="22"/>
        </w:rPr>
      </w:pPr>
    </w:p>
    <w:p w14:paraId="7CD7CD63" w14:textId="30776386" w:rsidR="00F67ED1" w:rsidRDefault="00F67ED1" w:rsidP="002116CD">
      <w:pPr>
        <w:pStyle w:val="ListParagraph"/>
        <w:ind w:left="432"/>
        <w:jc w:val="both"/>
        <w:rPr>
          <w:sz w:val="22"/>
          <w:szCs w:val="22"/>
        </w:rPr>
      </w:pPr>
    </w:p>
    <w:p w14:paraId="6007DE70" w14:textId="312DA671" w:rsidR="00F67ED1" w:rsidRDefault="00F67ED1" w:rsidP="002116CD">
      <w:pPr>
        <w:pStyle w:val="ListParagraph"/>
        <w:ind w:left="432"/>
        <w:jc w:val="both"/>
        <w:rPr>
          <w:sz w:val="22"/>
          <w:szCs w:val="22"/>
        </w:rPr>
      </w:pPr>
    </w:p>
    <w:p w14:paraId="365F828A" w14:textId="172FB0B3" w:rsidR="00F67ED1" w:rsidRDefault="00F67ED1" w:rsidP="002116CD">
      <w:pPr>
        <w:pStyle w:val="ListParagraph"/>
        <w:ind w:left="432"/>
        <w:jc w:val="both"/>
        <w:rPr>
          <w:sz w:val="22"/>
          <w:szCs w:val="22"/>
        </w:rPr>
      </w:pPr>
    </w:p>
    <w:p w14:paraId="1E67ACEA" w14:textId="415C0FF2" w:rsidR="00F67ED1" w:rsidRDefault="00F67ED1" w:rsidP="002116CD">
      <w:pPr>
        <w:pStyle w:val="ListParagraph"/>
        <w:ind w:left="432"/>
        <w:jc w:val="both"/>
        <w:rPr>
          <w:sz w:val="22"/>
          <w:szCs w:val="22"/>
        </w:rPr>
      </w:pPr>
    </w:p>
    <w:p w14:paraId="500AA5AF" w14:textId="6A3D055A" w:rsidR="00F67ED1" w:rsidRDefault="00F67ED1" w:rsidP="002116CD">
      <w:pPr>
        <w:pStyle w:val="ListParagraph"/>
        <w:ind w:left="432"/>
        <w:jc w:val="both"/>
        <w:rPr>
          <w:sz w:val="22"/>
          <w:szCs w:val="22"/>
        </w:rPr>
      </w:pPr>
    </w:p>
    <w:p w14:paraId="150ADFA6" w14:textId="699CECF6" w:rsidR="00F67ED1" w:rsidRDefault="00F67ED1" w:rsidP="002116CD">
      <w:pPr>
        <w:pStyle w:val="ListParagraph"/>
        <w:ind w:left="432"/>
        <w:jc w:val="both"/>
        <w:rPr>
          <w:sz w:val="22"/>
          <w:szCs w:val="22"/>
        </w:rPr>
      </w:pPr>
    </w:p>
    <w:p w14:paraId="478A1E62" w14:textId="77777777" w:rsidR="00055F19" w:rsidRDefault="00055F19" w:rsidP="002116CD">
      <w:pPr>
        <w:pStyle w:val="ListParagraph"/>
        <w:ind w:left="432"/>
        <w:jc w:val="both"/>
        <w:rPr>
          <w:sz w:val="22"/>
          <w:szCs w:val="22"/>
        </w:rPr>
      </w:pPr>
    </w:p>
    <w:p w14:paraId="0D8E0770" w14:textId="77777777" w:rsidR="00055F19" w:rsidRDefault="00055F19" w:rsidP="002116CD">
      <w:pPr>
        <w:pStyle w:val="ListParagraph"/>
        <w:ind w:left="432"/>
        <w:jc w:val="both"/>
        <w:rPr>
          <w:sz w:val="22"/>
          <w:szCs w:val="22"/>
        </w:rPr>
      </w:pPr>
    </w:p>
    <w:p w14:paraId="1152203B" w14:textId="77777777" w:rsidR="00055F19" w:rsidRDefault="00055F19" w:rsidP="002116CD">
      <w:pPr>
        <w:pStyle w:val="ListParagraph"/>
        <w:ind w:left="432"/>
        <w:jc w:val="both"/>
        <w:rPr>
          <w:sz w:val="22"/>
          <w:szCs w:val="22"/>
        </w:rPr>
      </w:pPr>
    </w:p>
    <w:p w14:paraId="3FA85DAC" w14:textId="77777777" w:rsidR="00055F19" w:rsidRDefault="00055F19" w:rsidP="002116CD">
      <w:pPr>
        <w:pStyle w:val="ListParagraph"/>
        <w:ind w:left="432"/>
        <w:jc w:val="both"/>
        <w:rPr>
          <w:sz w:val="22"/>
          <w:szCs w:val="22"/>
        </w:rPr>
      </w:pPr>
    </w:p>
    <w:p w14:paraId="5B93AB2A" w14:textId="77777777" w:rsidR="00055F19" w:rsidRDefault="00055F19" w:rsidP="002116CD">
      <w:pPr>
        <w:pStyle w:val="ListParagraph"/>
        <w:ind w:left="432"/>
        <w:jc w:val="both"/>
        <w:rPr>
          <w:sz w:val="22"/>
          <w:szCs w:val="22"/>
        </w:rPr>
      </w:pPr>
    </w:p>
    <w:p w14:paraId="4AB3193E" w14:textId="77777777" w:rsidR="00055F19" w:rsidRDefault="00055F19" w:rsidP="002116CD">
      <w:pPr>
        <w:pStyle w:val="ListParagraph"/>
        <w:ind w:left="432"/>
        <w:jc w:val="both"/>
        <w:rPr>
          <w:sz w:val="22"/>
          <w:szCs w:val="22"/>
        </w:rPr>
      </w:pPr>
    </w:p>
    <w:p w14:paraId="7839CF0D" w14:textId="306AA01C" w:rsidR="00F67ED1" w:rsidRDefault="00F67ED1" w:rsidP="002116CD">
      <w:pPr>
        <w:pStyle w:val="ListParagraph"/>
        <w:ind w:left="432"/>
        <w:jc w:val="both"/>
        <w:rPr>
          <w:sz w:val="22"/>
          <w:szCs w:val="22"/>
        </w:rPr>
      </w:pPr>
    </w:p>
    <w:p w14:paraId="294E230A" w14:textId="7E183F29" w:rsidR="00F67ED1" w:rsidRDefault="00F67ED1" w:rsidP="002116CD">
      <w:pPr>
        <w:pStyle w:val="ListParagraph"/>
        <w:ind w:left="432"/>
        <w:jc w:val="both"/>
        <w:rPr>
          <w:sz w:val="22"/>
          <w:szCs w:val="22"/>
        </w:rPr>
      </w:pPr>
    </w:p>
    <w:p w14:paraId="3E933EEE" w14:textId="145C78FA" w:rsidR="00F67ED1" w:rsidRPr="006C2E8A" w:rsidRDefault="00F67ED1" w:rsidP="648FEC4A">
      <w:pPr>
        <w:ind w:left="432"/>
        <w:jc w:val="both"/>
        <w:rPr>
          <w:sz w:val="22"/>
          <w:szCs w:val="22"/>
        </w:rPr>
      </w:pPr>
    </w:p>
    <w:p w14:paraId="28E9FFF5" w14:textId="77777777" w:rsidR="002116CD" w:rsidRDefault="002116CD" w:rsidP="002116CD">
      <w:pPr>
        <w:pStyle w:val="Heading2"/>
        <w:jc w:val="center"/>
        <w:rPr>
          <w:rFonts w:ascii="Arial" w:hAnsi="Arial"/>
          <w:b/>
          <w:bCs/>
          <w:color w:val="0000FF"/>
          <w:sz w:val="32"/>
        </w:rPr>
      </w:pPr>
      <w:r>
        <w:rPr>
          <w:rFonts w:ascii="Arial" w:hAnsi="Arial"/>
          <w:b/>
          <w:bCs/>
          <w:color w:val="0000FF"/>
          <w:sz w:val="32"/>
        </w:rPr>
        <w:lastRenderedPageBreak/>
        <w:t xml:space="preserve">Purdue ECE Senior Design Semester Report </w:t>
      </w:r>
    </w:p>
    <w:p w14:paraId="340D3558" w14:textId="77777777" w:rsidR="002116CD" w:rsidRDefault="002116CD" w:rsidP="002116CD">
      <w:pPr>
        <w:pStyle w:val="Heading2"/>
        <w:jc w:val="center"/>
        <w:rPr>
          <w:rFonts w:ascii="Arial" w:hAnsi="Arial"/>
          <w:color w:val="0000FF"/>
          <w:sz w:val="32"/>
        </w:rPr>
      </w:pPr>
      <w:r>
        <w:rPr>
          <w:rFonts w:ascii="Arial" w:hAnsi="Arial"/>
          <w:b/>
          <w:bCs/>
          <w:color w:val="0000FF"/>
          <w:sz w:val="32"/>
        </w:rPr>
        <w:t>(Individual Reflections Section)</w:t>
      </w:r>
    </w:p>
    <w:p w14:paraId="79C4348D" w14:textId="77777777" w:rsidR="002116CD" w:rsidRDefault="002116CD" w:rsidP="002116CD">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2"/>
        <w:gridCol w:w="6358"/>
      </w:tblGrid>
      <w:tr w:rsidR="002116CD" w14:paraId="1A8B3D5F" w14:textId="77777777" w:rsidTr="00E1655E">
        <w:tc>
          <w:tcPr>
            <w:tcW w:w="3078" w:type="dxa"/>
            <w:tcBorders>
              <w:top w:val="single" w:sz="12" w:space="0" w:color="auto"/>
              <w:left w:val="single" w:sz="12" w:space="0" w:color="auto"/>
              <w:right w:val="single" w:sz="12" w:space="0" w:color="auto"/>
            </w:tcBorders>
            <w:shd w:val="clear" w:color="auto" w:fill="FFFF99"/>
          </w:tcPr>
          <w:p w14:paraId="7720FF47" w14:textId="77777777" w:rsidR="002116CD" w:rsidRPr="009F2DA3" w:rsidRDefault="002116CD" w:rsidP="00E1655E">
            <w:pPr>
              <w:rPr>
                <w:b/>
                <w:bCs/>
                <w:sz w:val="22"/>
                <w:szCs w:val="22"/>
              </w:rPr>
            </w:pPr>
            <w:r w:rsidRPr="009F2DA3">
              <w:rPr>
                <w:b/>
                <w:bCs/>
                <w:sz w:val="22"/>
                <w:szCs w:val="22"/>
              </w:rPr>
              <w:t>Course Number and Title</w:t>
            </w:r>
          </w:p>
        </w:tc>
        <w:tc>
          <w:tcPr>
            <w:tcW w:w="6498" w:type="dxa"/>
            <w:tcBorders>
              <w:top w:val="single" w:sz="12" w:space="0" w:color="auto"/>
              <w:left w:val="single" w:sz="12" w:space="0" w:color="auto"/>
              <w:right w:val="single" w:sz="12" w:space="0" w:color="auto"/>
            </w:tcBorders>
          </w:tcPr>
          <w:p w14:paraId="47EE42F3" w14:textId="59D83336" w:rsidR="002116CD" w:rsidRPr="009F2DA3" w:rsidRDefault="002116CD" w:rsidP="00E1655E">
            <w:pPr>
              <w:rPr>
                <w:sz w:val="22"/>
                <w:szCs w:val="22"/>
              </w:rPr>
            </w:pPr>
            <w:r w:rsidRPr="009F2DA3">
              <w:rPr>
                <w:sz w:val="22"/>
                <w:szCs w:val="22"/>
              </w:rPr>
              <w:t>ECE 477</w:t>
            </w:r>
            <w:r w:rsidR="009E43C6">
              <w:rPr>
                <w:sz w:val="22"/>
                <w:szCs w:val="22"/>
              </w:rPr>
              <w:t>00</w:t>
            </w:r>
            <w:r w:rsidRPr="009F2DA3">
              <w:rPr>
                <w:sz w:val="22"/>
                <w:szCs w:val="22"/>
              </w:rPr>
              <w:t xml:space="preserve">  </w:t>
            </w:r>
            <w:r w:rsidRPr="009F2DA3">
              <w:rPr>
                <w:i/>
                <w:iCs/>
                <w:sz w:val="22"/>
                <w:szCs w:val="22"/>
              </w:rPr>
              <w:t>Digital Systems Senior Design Project</w:t>
            </w:r>
          </w:p>
        </w:tc>
      </w:tr>
      <w:tr w:rsidR="002116CD" w14:paraId="1D2BC029" w14:textId="77777777" w:rsidTr="00E1655E">
        <w:tc>
          <w:tcPr>
            <w:tcW w:w="3078" w:type="dxa"/>
            <w:tcBorders>
              <w:left w:val="single" w:sz="12" w:space="0" w:color="auto"/>
              <w:right w:val="single" w:sz="12" w:space="0" w:color="auto"/>
            </w:tcBorders>
            <w:shd w:val="clear" w:color="auto" w:fill="FFFF99"/>
          </w:tcPr>
          <w:p w14:paraId="6ABE17DC" w14:textId="77777777" w:rsidR="002116CD" w:rsidRPr="009F2DA3" w:rsidRDefault="002116CD" w:rsidP="00E1655E">
            <w:pPr>
              <w:rPr>
                <w:b/>
                <w:bCs/>
                <w:sz w:val="22"/>
                <w:szCs w:val="22"/>
              </w:rPr>
            </w:pPr>
            <w:r w:rsidRPr="009F2DA3">
              <w:rPr>
                <w:b/>
                <w:bCs/>
                <w:sz w:val="22"/>
                <w:szCs w:val="22"/>
              </w:rPr>
              <w:t>Semester / Year</w:t>
            </w:r>
          </w:p>
        </w:tc>
        <w:tc>
          <w:tcPr>
            <w:tcW w:w="6498" w:type="dxa"/>
            <w:tcBorders>
              <w:left w:val="single" w:sz="12" w:space="0" w:color="auto"/>
              <w:right w:val="single" w:sz="12" w:space="0" w:color="auto"/>
            </w:tcBorders>
          </w:tcPr>
          <w:p w14:paraId="19A65586" w14:textId="28DF0363" w:rsidR="002116CD" w:rsidRPr="005129B6" w:rsidRDefault="004B030C" w:rsidP="00E1655E">
            <w:pPr>
              <w:rPr>
                <w:color w:val="FF0000"/>
                <w:sz w:val="22"/>
                <w:szCs w:val="22"/>
              </w:rPr>
            </w:pPr>
            <w:r w:rsidRPr="00E825CA">
              <w:rPr>
                <w:sz w:val="22"/>
                <w:szCs w:val="22"/>
              </w:rPr>
              <w:t>Spring</w:t>
            </w:r>
            <w:r w:rsidR="002116CD" w:rsidRPr="00E825CA">
              <w:rPr>
                <w:sz w:val="22"/>
                <w:szCs w:val="22"/>
              </w:rPr>
              <w:t xml:space="preserve"> 202</w:t>
            </w:r>
            <w:r w:rsidRPr="00E825CA">
              <w:rPr>
                <w:sz w:val="22"/>
                <w:szCs w:val="22"/>
              </w:rPr>
              <w:t>5</w:t>
            </w:r>
          </w:p>
        </w:tc>
      </w:tr>
      <w:tr w:rsidR="002116CD" w14:paraId="44AAF7A1" w14:textId="77777777" w:rsidTr="00E1655E">
        <w:tc>
          <w:tcPr>
            <w:tcW w:w="3078" w:type="dxa"/>
            <w:tcBorders>
              <w:left w:val="single" w:sz="12" w:space="0" w:color="auto"/>
              <w:right w:val="single" w:sz="12" w:space="0" w:color="auto"/>
            </w:tcBorders>
            <w:shd w:val="clear" w:color="auto" w:fill="FFFF99"/>
          </w:tcPr>
          <w:p w14:paraId="3277AD80" w14:textId="77777777" w:rsidR="002116CD" w:rsidRPr="009F2DA3" w:rsidRDefault="002116CD" w:rsidP="00E1655E">
            <w:pPr>
              <w:rPr>
                <w:b/>
                <w:bCs/>
                <w:sz w:val="22"/>
                <w:szCs w:val="22"/>
              </w:rPr>
            </w:pPr>
            <w:r w:rsidRPr="009F2DA3">
              <w:rPr>
                <w:b/>
                <w:bCs/>
                <w:sz w:val="22"/>
                <w:szCs w:val="22"/>
              </w:rPr>
              <w:t>Advisors</w:t>
            </w:r>
          </w:p>
        </w:tc>
        <w:tc>
          <w:tcPr>
            <w:tcW w:w="6498" w:type="dxa"/>
            <w:tcBorders>
              <w:left w:val="single" w:sz="12" w:space="0" w:color="auto"/>
              <w:right w:val="single" w:sz="12" w:space="0" w:color="auto"/>
            </w:tcBorders>
            <w:shd w:val="clear" w:color="auto" w:fill="CCFFCC"/>
          </w:tcPr>
          <w:p w14:paraId="3447E1B7" w14:textId="6F2CD068" w:rsidR="002116CD" w:rsidRPr="009F2DA3" w:rsidRDefault="004641BD" w:rsidP="00E1655E">
            <w:pPr>
              <w:rPr>
                <w:sz w:val="22"/>
                <w:szCs w:val="22"/>
              </w:rPr>
            </w:pPr>
            <w:r>
              <w:rPr>
                <w:sz w:val="22"/>
                <w:szCs w:val="22"/>
              </w:rPr>
              <w:t>Phil Walter</w:t>
            </w:r>
          </w:p>
        </w:tc>
      </w:tr>
      <w:tr w:rsidR="002116CD" w14:paraId="5A317CA5" w14:textId="77777777" w:rsidTr="00E1655E">
        <w:tc>
          <w:tcPr>
            <w:tcW w:w="3078" w:type="dxa"/>
            <w:tcBorders>
              <w:left w:val="single" w:sz="12" w:space="0" w:color="auto"/>
              <w:right w:val="single" w:sz="12" w:space="0" w:color="auto"/>
            </w:tcBorders>
            <w:shd w:val="clear" w:color="auto" w:fill="FFFF99"/>
          </w:tcPr>
          <w:p w14:paraId="6DEAC6A2" w14:textId="77777777" w:rsidR="002116CD" w:rsidRPr="009F2DA3" w:rsidRDefault="002116CD" w:rsidP="00E1655E">
            <w:pPr>
              <w:rPr>
                <w:b/>
                <w:bCs/>
                <w:sz w:val="22"/>
                <w:szCs w:val="22"/>
              </w:rPr>
            </w:pPr>
            <w:r w:rsidRPr="009F2DA3">
              <w:rPr>
                <w:b/>
                <w:bCs/>
                <w:sz w:val="22"/>
                <w:szCs w:val="22"/>
              </w:rPr>
              <w:t>Team Number</w:t>
            </w:r>
          </w:p>
        </w:tc>
        <w:tc>
          <w:tcPr>
            <w:tcW w:w="6498" w:type="dxa"/>
            <w:tcBorders>
              <w:left w:val="single" w:sz="12" w:space="0" w:color="auto"/>
              <w:right w:val="single" w:sz="12" w:space="0" w:color="auto"/>
            </w:tcBorders>
          </w:tcPr>
          <w:p w14:paraId="62D32B50" w14:textId="5378492B" w:rsidR="002116CD" w:rsidRPr="009F2DA3" w:rsidRDefault="00EB6087" w:rsidP="00E1655E">
            <w:pPr>
              <w:tabs>
                <w:tab w:val="left" w:pos="4035"/>
              </w:tabs>
              <w:rPr>
                <w:sz w:val="22"/>
                <w:szCs w:val="22"/>
              </w:rPr>
            </w:pPr>
            <w:r>
              <w:rPr>
                <w:sz w:val="22"/>
                <w:szCs w:val="22"/>
              </w:rPr>
              <w:t>20</w:t>
            </w:r>
            <w:r w:rsidR="002116CD">
              <w:rPr>
                <w:sz w:val="22"/>
                <w:szCs w:val="22"/>
              </w:rPr>
              <w:tab/>
            </w:r>
          </w:p>
        </w:tc>
      </w:tr>
      <w:tr w:rsidR="002116CD" w14:paraId="677A335C" w14:textId="77777777" w:rsidTr="00E1655E">
        <w:tc>
          <w:tcPr>
            <w:tcW w:w="3078" w:type="dxa"/>
            <w:tcBorders>
              <w:left w:val="single" w:sz="12" w:space="0" w:color="auto"/>
              <w:bottom w:val="single" w:sz="12" w:space="0" w:color="auto"/>
              <w:right w:val="single" w:sz="12" w:space="0" w:color="auto"/>
            </w:tcBorders>
            <w:shd w:val="clear" w:color="auto" w:fill="FFFF99"/>
          </w:tcPr>
          <w:p w14:paraId="3787A4F4" w14:textId="77777777" w:rsidR="002116CD" w:rsidRPr="009F2DA3" w:rsidRDefault="002116CD" w:rsidP="00E1655E">
            <w:pPr>
              <w:rPr>
                <w:b/>
                <w:bCs/>
                <w:sz w:val="22"/>
                <w:szCs w:val="22"/>
              </w:rPr>
            </w:pPr>
            <w:r w:rsidRPr="009F2DA3">
              <w:rPr>
                <w:b/>
                <w:bCs/>
                <w:sz w:val="22"/>
                <w:szCs w:val="22"/>
              </w:rPr>
              <w:t>Project Title</w:t>
            </w:r>
          </w:p>
        </w:tc>
        <w:tc>
          <w:tcPr>
            <w:tcW w:w="6498" w:type="dxa"/>
            <w:tcBorders>
              <w:left w:val="single" w:sz="12" w:space="0" w:color="auto"/>
              <w:bottom w:val="single" w:sz="12" w:space="0" w:color="auto"/>
              <w:right w:val="single" w:sz="12" w:space="0" w:color="auto"/>
            </w:tcBorders>
            <w:shd w:val="clear" w:color="auto" w:fill="CCFFCC"/>
          </w:tcPr>
          <w:p w14:paraId="69CFE467" w14:textId="7C146EA9" w:rsidR="002116CD" w:rsidRPr="009F2DA3" w:rsidRDefault="00EB6087" w:rsidP="00E1655E">
            <w:pPr>
              <w:rPr>
                <w:sz w:val="22"/>
                <w:szCs w:val="22"/>
              </w:rPr>
            </w:pPr>
            <w:r>
              <w:rPr>
                <w:sz w:val="22"/>
                <w:szCs w:val="22"/>
              </w:rPr>
              <w:t>Encrypted USB Drive</w:t>
            </w:r>
          </w:p>
        </w:tc>
      </w:tr>
    </w:tbl>
    <w:p w14:paraId="5611387F" w14:textId="77777777" w:rsidR="002116CD" w:rsidRDefault="002116CD" w:rsidP="002116CD">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68"/>
        <w:gridCol w:w="1074"/>
        <w:gridCol w:w="2634"/>
        <w:gridCol w:w="2054"/>
      </w:tblGrid>
      <w:tr w:rsidR="002116CD" w14:paraId="44C1C9B5" w14:textId="77777777" w:rsidTr="79028B4A">
        <w:trPr>
          <w:cantSplit/>
        </w:trPr>
        <w:tc>
          <w:tcPr>
            <w:tcW w:w="9576" w:type="dxa"/>
            <w:gridSpan w:val="4"/>
            <w:tcBorders>
              <w:top w:val="single" w:sz="12" w:space="0" w:color="auto"/>
              <w:left w:val="single" w:sz="12" w:space="0" w:color="auto"/>
              <w:bottom w:val="single" w:sz="12" w:space="0" w:color="auto"/>
              <w:right w:val="single" w:sz="12" w:space="0" w:color="auto"/>
            </w:tcBorders>
            <w:shd w:val="clear" w:color="auto" w:fill="FFFF99"/>
          </w:tcPr>
          <w:p w14:paraId="6DB14570" w14:textId="77777777" w:rsidR="002116CD" w:rsidRPr="009F2DA3" w:rsidRDefault="002116CD" w:rsidP="00E1655E">
            <w:pPr>
              <w:pStyle w:val="Heading5"/>
              <w:rPr>
                <w:sz w:val="22"/>
                <w:szCs w:val="22"/>
              </w:rPr>
            </w:pPr>
            <w:r w:rsidRPr="009F2DA3">
              <w:rPr>
                <w:sz w:val="22"/>
                <w:szCs w:val="22"/>
              </w:rPr>
              <w:t>Senior D</w:t>
            </w:r>
            <w:r>
              <w:rPr>
                <w:sz w:val="22"/>
                <w:szCs w:val="22"/>
              </w:rPr>
              <w:t>esign Student Completing This Section</w:t>
            </w:r>
          </w:p>
        </w:tc>
      </w:tr>
      <w:tr w:rsidR="002116CD" w14:paraId="4E2680A9" w14:textId="77777777" w:rsidTr="79028B4A">
        <w:tc>
          <w:tcPr>
            <w:tcW w:w="3708" w:type="dxa"/>
            <w:tcBorders>
              <w:top w:val="single" w:sz="12" w:space="0" w:color="auto"/>
              <w:left w:val="single" w:sz="12" w:space="0" w:color="auto"/>
              <w:bottom w:val="single" w:sz="12" w:space="0" w:color="auto"/>
              <w:right w:val="single" w:sz="12" w:space="0" w:color="auto"/>
            </w:tcBorders>
            <w:shd w:val="clear" w:color="auto" w:fill="FFFF99"/>
            <w:vAlign w:val="center"/>
          </w:tcPr>
          <w:p w14:paraId="5963ED82" w14:textId="77777777" w:rsidR="002116CD" w:rsidRPr="009F2DA3" w:rsidRDefault="002116CD" w:rsidP="00E1655E">
            <w:pPr>
              <w:pStyle w:val="Heading2"/>
              <w:jc w:val="center"/>
              <w:rPr>
                <w:rFonts w:ascii="Arial" w:hAnsi="Arial"/>
                <w:b/>
                <w:bCs/>
                <w:sz w:val="22"/>
                <w:szCs w:val="22"/>
              </w:rPr>
            </w:pPr>
            <w:r w:rsidRPr="009F2DA3">
              <w:rPr>
                <w:rFonts w:ascii="Arial" w:hAnsi="Arial"/>
                <w:b/>
                <w:bCs/>
                <w:sz w:val="22"/>
                <w:szCs w:val="22"/>
              </w:rPr>
              <w:t>Name</w:t>
            </w:r>
          </w:p>
        </w:tc>
        <w:tc>
          <w:tcPr>
            <w:tcW w:w="1080" w:type="dxa"/>
            <w:tcBorders>
              <w:top w:val="single" w:sz="12" w:space="0" w:color="auto"/>
              <w:left w:val="single" w:sz="12" w:space="0" w:color="auto"/>
              <w:bottom w:val="single" w:sz="12" w:space="0" w:color="auto"/>
              <w:right w:val="single" w:sz="12" w:space="0" w:color="auto"/>
            </w:tcBorders>
            <w:shd w:val="clear" w:color="auto" w:fill="FFFF99"/>
            <w:vAlign w:val="center"/>
          </w:tcPr>
          <w:p w14:paraId="699B7C60" w14:textId="77777777" w:rsidR="002116CD" w:rsidRPr="009F2DA3" w:rsidRDefault="002116CD" w:rsidP="00E1655E">
            <w:pPr>
              <w:jc w:val="center"/>
              <w:rPr>
                <w:b/>
                <w:bCs/>
                <w:sz w:val="22"/>
                <w:szCs w:val="22"/>
              </w:rPr>
            </w:pPr>
            <w:r w:rsidRPr="009F2DA3">
              <w:rPr>
                <w:b/>
                <w:bCs/>
                <w:sz w:val="22"/>
                <w:szCs w:val="22"/>
              </w:rPr>
              <w:t>Major</w:t>
            </w:r>
          </w:p>
        </w:tc>
        <w:tc>
          <w:tcPr>
            <w:tcW w:w="2700" w:type="dxa"/>
            <w:tcBorders>
              <w:top w:val="single" w:sz="12" w:space="0" w:color="auto"/>
              <w:left w:val="single" w:sz="12" w:space="0" w:color="auto"/>
              <w:bottom w:val="single" w:sz="12" w:space="0" w:color="auto"/>
              <w:right w:val="single" w:sz="12" w:space="0" w:color="auto"/>
            </w:tcBorders>
            <w:shd w:val="clear" w:color="auto" w:fill="FFFF99"/>
            <w:vAlign w:val="center"/>
          </w:tcPr>
          <w:p w14:paraId="0CFF5B26" w14:textId="77777777" w:rsidR="002116CD" w:rsidRPr="009F2DA3" w:rsidRDefault="002116CD" w:rsidP="00E1655E">
            <w:pPr>
              <w:jc w:val="center"/>
              <w:rPr>
                <w:b/>
                <w:bCs/>
                <w:sz w:val="22"/>
                <w:szCs w:val="22"/>
              </w:rPr>
            </w:pPr>
            <w:r w:rsidRPr="009F2DA3">
              <w:rPr>
                <w:b/>
                <w:bCs/>
                <w:sz w:val="22"/>
                <w:szCs w:val="22"/>
              </w:rPr>
              <w:t>Area(s) of Expertise Utilized in Project</w:t>
            </w:r>
          </w:p>
        </w:tc>
        <w:tc>
          <w:tcPr>
            <w:tcW w:w="2088" w:type="dxa"/>
            <w:tcBorders>
              <w:top w:val="single" w:sz="12" w:space="0" w:color="auto"/>
              <w:left w:val="single" w:sz="12" w:space="0" w:color="auto"/>
              <w:bottom w:val="single" w:sz="12" w:space="0" w:color="auto"/>
              <w:right w:val="single" w:sz="12" w:space="0" w:color="auto"/>
            </w:tcBorders>
            <w:shd w:val="clear" w:color="auto" w:fill="FFFF99"/>
            <w:vAlign w:val="center"/>
          </w:tcPr>
          <w:p w14:paraId="3B588657" w14:textId="77777777" w:rsidR="002116CD" w:rsidRPr="009F2DA3" w:rsidRDefault="002116CD" w:rsidP="00E1655E">
            <w:pPr>
              <w:jc w:val="center"/>
              <w:rPr>
                <w:b/>
                <w:bCs/>
                <w:sz w:val="22"/>
                <w:szCs w:val="22"/>
              </w:rPr>
            </w:pPr>
            <w:r w:rsidRPr="009F2DA3">
              <w:rPr>
                <w:b/>
                <w:bCs/>
                <w:sz w:val="22"/>
                <w:szCs w:val="22"/>
              </w:rPr>
              <w:t>Expected Graduation Date</w:t>
            </w:r>
          </w:p>
        </w:tc>
      </w:tr>
      <w:tr w:rsidR="002116CD" w14:paraId="7DE1C87F" w14:textId="77777777" w:rsidTr="79028B4A">
        <w:tc>
          <w:tcPr>
            <w:tcW w:w="3708" w:type="dxa"/>
            <w:tcBorders>
              <w:top w:val="single" w:sz="12" w:space="0" w:color="auto"/>
              <w:left w:val="single" w:sz="12" w:space="0" w:color="auto"/>
              <w:bottom w:val="single" w:sz="12" w:space="0" w:color="auto"/>
              <w:right w:val="single" w:sz="12" w:space="0" w:color="auto"/>
            </w:tcBorders>
            <w:shd w:val="clear" w:color="auto" w:fill="CCFFCC"/>
          </w:tcPr>
          <w:p w14:paraId="3622B10E" w14:textId="2EE0935B" w:rsidR="002116CD" w:rsidRPr="009F2DA3" w:rsidRDefault="79028B4A" w:rsidP="00E1655E">
            <w:pPr>
              <w:rPr>
                <w:sz w:val="22"/>
                <w:szCs w:val="22"/>
              </w:rPr>
            </w:pPr>
            <w:r w:rsidRPr="79028B4A">
              <w:rPr>
                <w:sz w:val="22"/>
                <w:szCs w:val="22"/>
              </w:rPr>
              <w:t>Josh Wai</w:t>
            </w:r>
          </w:p>
        </w:tc>
        <w:tc>
          <w:tcPr>
            <w:tcW w:w="1080" w:type="dxa"/>
            <w:tcBorders>
              <w:top w:val="single" w:sz="12" w:space="0" w:color="auto"/>
              <w:left w:val="single" w:sz="12" w:space="0" w:color="auto"/>
              <w:bottom w:val="single" w:sz="12" w:space="0" w:color="auto"/>
              <w:right w:val="single" w:sz="12" w:space="0" w:color="auto"/>
            </w:tcBorders>
            <w:shd w:val="clear" w:color="auto" w:fill="CCFFCC"/>
          </w:tcPr>
          <w:p w14:paraId="6BEF41DF" w14:textId="6203888D" w:rsidR="002116CD" w:rsidRPr="009F2DA3" w:rsidRDefault="79028B4A" w:rsidP="00E1655E">
            <w:pPr>
              <w:rPr>
                <w:sz w:val="22"/>
                <w:szCs w:val="22"/>
              </w:rPr>
            </w:pPr>
            <w:proofErr w:type="spellStart"/>
            <w:r w:rsidRPr="79028B4A">
              <w:rPr>
                <w:sz w:val="22"/>
                <w:szCs w:val="22"/>
              </w:rPr>
              <w:t>CompE</w:t>
            </w:r>
            <w:proofErr w:type="spellEnd"/>
          </w:p>
        </w:tc>
        <w:tc>
          <w:tcPr>
            <w:tcW w:w="2700" w:type="dxa"/>
            <w:tcBorders>
              <w:top w:val="single" w:sz="12" w:space="0" w:color="auto"/>
              <w:left w:val="single" w:sz="12" w:space="0" w:color="auto"/>
              <w:bottom w:val="single" w:sz="12" w:space="0" w:color="auto"/>
              <w:right w:val="single" w:sz="12" w:space="0" w:color="auto"/>
            </w:tcBorders>
            <w:shd w:val="clear" w:color="auto" w:fill="CCFFCC"/>
          </w:tcPr>
          <w:p w14:paraId="54BEF568" w14:textId="64DFC928" w:rsidR="002116CD" w:rsidRPr="009F2DA3" w:rsidRDefault="79028B4A" w:rsidP="00E1655E">
            <w:pPr>
              <w:rPr>
                <w:sz w:val="22"/>
                <w:szCs w:val="22"/>
              </w:rPr>
            </w:pPr>
            <w:r w:rsidRPr="79028B4A">
              <w:rPr>
                <w:sz w:val="22"/>
                <w:szCs w:val="22"/>
              </w:rPr>
              <w:t>Mechanical</w:t>
            </w:r>
          </w:p>
        </w:tc>
        <w:tc>
          <w:tcPr>
            <w:tcW w:w="2088" w:type="dxa"/>
            <w:tcBorders>
              <w:top w:val="single" w:sz="12" w:space="0" w:color="auto"/>
              <w:left w:val="single" w:sz="12" w:space="0" w:color="auto"/>
              <w:bottom w:val="single" w:sz="12" w:space="0" w:color="auto"/>
              <w:right w:val="single" w:sz="12" w:space="0" w:color="auto"/>
            </w:tcBorders>
            <w:shd w:val="clear" w:color="auto" w:fill="CCFFCC"/>
          </w:tcPr>
          <w:p w14:paraId="3CD9781D" w14:textId="6A83F54F" w:rsidR="002116CD" w:rsidRPr="009F2DA3" w:rsidRDefault="79028B4A" w:rsidP="00E1655E">
            <w:pPr>
              <w:jc w:val="center"/>
              <w:rPr>
                <w:sz w:val="22"/>
                <w:szCs w:val="22"/>
              </w:rPr>
            </w:pPr>
            <w:r w:rsidRPr="79028B4A">
              <w:rPr>
                <w:sz w:val="22"/>
                <w:szCs w:val="22"/>
              </w:rPr>
              <w:t>May 2025</w:t>
            </w:r>
          </w:p>
        </w:tc>
      </w:tr>
    </w:tbl>
    <w:p w14:paraId="59D5B9C7" w14:textId="77777777" w:rsidR="002116CD" w:rsidRDefault="002116CD" w:rsidP="002116CD">
      <w:pPr>
        <w:jc w:val="both"/>
        <w:rPr>
          <w:iCs/>
          <w:color w:val="FF0000"/>
          <w:sz w:val="22"/>
          <w:szCs w:val="22"/>
        </w:rPr>
      </w:pPr>
    </w:p>
    <w:p w14:paraId="7744FB0E" w14:textId="77777777" w:rsidR="002116CD" w:rsidRPr="009F2DA3" w:rsidRDefault="002116CD" w:rsidP="002116CD">
      <w:pPr>
        <w:jc w:val="both"/>
        <w:rPr>
          <w:sz w:val="22"/>
          <w:szCs w:val="22"/>
        </w:rPr>
      </w:pPr>
      <w:r>
        <w:rPr>
          <w:b/>
          <w:bCs/>
          <w:sz w:val="22"/>
          <w:szCs w:val="22"/>
        </w:rPr>
        <w:t>Individual Reflection</w:t>
      </w:r>
      <w:r w:rsidRPr="009F2DA3">
        <w:rPr>
          <w:b/>
          <w:bCs/>
          <w:sz w:val="22"/>
          <w:szCs w:val="22"/>
        </w:rPr>
        <w:t>:</w:t>
      </w:r>
      <w:r w:rsidRPr="009F2DA3">
        <w:rPr>
          <w:sz w:val="22"/>
          <w:szCs w:val="22"/>
        </w:rPr>
        <w:t xml:space="preserve">  Provide a brief (</w:t>
      </w:r>
      <w:r>
        <w:rPr>
          <w:sz w:val="22"/>
          <w:szCs w:val="22"/>
        </w:rPr>
        <w:t>1-2</w:t>
      </w:r>
      <w:r w:rsidRPr="009F2DA3">
        <w:rPr>
          <w:sz w:val="22"/>
          <w:szCs w:val="22"/>
        </w:rPr>
        <w:t xml:space="preserve"> page) </w:t>
      </w:r>
      <w:r>
        <w:rPr>
          <w:sz w:val="22"/>
          <w:szCs w:val="22"/>
        </w:rPr>
        <w:t>i</w:t>
      </w:r>
      <w:r w:rsidRPr="006C2E8A">
        <w:rPr>
          <w:sz w:val="22"/>
          <w:szCs w:val="22"/>
        </w:rPr>
        <w:t>ndivi</w:t>
      </w:r>
      <w:r>
        <w:rPr>
          <w:sz w:val="22"/>
          <w:szCs w:val="22"/>
        </w:rPr>
        <w:t>dual r</w:t>
      </w:r>
      <w:r w:rsidRPr="006C2E8A">
        <w:rPr>
          <w:sz w:val="22"/>
          <w:szCs w:val="22"/>
        </w:rPr>
        <w:t xml:space="preserve">eflection </w:t>
      </w:r>
      <w:r w:rsidRPr="009F2DA3">
        <w:rPr>
          <w:sz w:val="22"/>
          <w:szCs w:val="22"/>
        </w:rPr>
        <w:t>of the design project, as outlined below:</w:t>
      </w:r>
    </w:p>
    <w:p w14:paraId="2C603A47" w14:textId="77777777" w:rsidR="002116CD" w:rsidRDefault="002116CD" w:rsidP="002116CD">
      <w:pPr>
        <w:jc w:val="both"/>
        <w:rPr>
          <w:sz w:val="24"/>
        </w:rPr>
      </w:pPr>
    </w:p>
    <w:p w14:paraId="02A888BE" w14:textId="77777777" w:rsidR="002116CD" w:rsidRPr="006C2E8A" w:rsidRDefault="002116CD" w:rsidP="00461F8F">
      <w:pPr>
        <w:pStyle w:val="ListParagraph"/>
        <w:numPr>
          <w:ilvl w:val="0"/>
          <w:numId w:val="9"/>
        </w:numPr>
        <w:rPr>
          <w:sz w:val="22"/>
          <w:szCs w:val="22"/>
        </w:rPr>
      </w:pPr>
      <w:r w:rsidRPr="006C2E8A">
        <w:rPr>
          <w:sz w:val="22"/>
          <w:szCs w:val="22"/>
        </w:rPr>
        <w:t>Describe your personal contributions to the project.</w:t>
      </w:r>
    </w:p>
    <w:p w14:paraId="1692976D" w14:textId="77777777" w:rsidR="002116CD" w:rsidRPr="00011E25" w:rsidRDefault="002116CD" w:rsidP="002116CD">
      <w:pPr>
        <w:jc w:val="both"/>
        <w:rPr>
          <w:sz w:val="22"/>
          <w:szCs w:val="22"/>
        </w:rPr>
      </w:pPr>
    </w:p>
    <w:p w14:paraId="062F474E" w14:textId="074043B1" w:rsidR="6962BCBB" w:rsidRDefault="6962BCBB">
      <w:pPr>
        <w:rPr>
          <w:rFonts w:eastAsia="Arial" w:cs="Arial"/>
          <w:sz w:val="22"/>
          <w:szCs w:val="22"/>
        </w:rPr>
      </w:pPr>
      <w:r w:rsidRPr="3442B1C6">
        <w:rPr>
          <w:rFonts w:eastAsia="Arial" w:cs="Arial"/>
          <w:sz w:val="22"/>
          <w:szCs w:val="22"/>
        </w:rPr>
        <w:t xml:space="preserve">I designed the mechanical casing using CAD software to fit the project’s electronics and 3D printed the parts. After receiving feedback from professors, TAs, and teammates, I </w:t>
      </w:r>
      <w:proofErr w:type="gramStart"/>
      <w:r w:rsidRPr="3442B1C6">
        <w:rPr>
          <w:rFonts w:eastAsia="Arial" w:cs="Arial"/>
          <w:sz w:val="22"/>
          <w:szCs w:val="22"/>
        </w:rPr>
        <w:t>made adjustments to</w:t>
      </w:r>
      <w:proofErr w:type="gramEnd"/>
      <w:r w:rsidRPr="3442B1C6">
        <w:rPr>
          <w:rFonts w:eastAsia="Arial" w:cs="Arial"/>
          <w:sz w:val="22"/>
          <w:szCs w:val="22"/>
        </w:rPr>
        <w:t xml:space="preserve"> improve the </w:t>
      </w:r>
      <w:proofErr w:type="gramStart"/>
      <w:r w:rsidRPr="3442B1C6">
        <w:rPr>
          <w:rFonts w:eastAsia="Arial" w:cs="Arial"/>
          <w:sz w:val="22"/>
          <w:szCs w:val="22"/>
        </w:rPr>
        <w:t>fit</w:t>
      </w:r>
      <w:proofErr w:type="gramEnd"/>
      <w:r w:rsidRPr="3442B1C6">
        <w:rPr>
          <w:rFonts w:eastAsia="Arial" w:cs="Arial"/>
          <w:sz w:val="22"/>
          <w:szCs w:val="22"/>
        </w:rPr>
        <w:t xml:space="preserve">, add space for connectors, and reinforce key areas. I also helped with the assembly, tinning, crimping, cutting, and soldering wires to connect the components to the board. When the fingerprint sensor wasn’t cooperating, I troubleshot the issue by testing connections and </w:t>
      </w:r>
      <w:proofErr w:type="gramStart"/>
      <w:r w:rsidRPr="3442B1C6">
        <w:rPr>
          <w:rFonts w:eastAsia="Arial" w:cs="Arial"/>
          <w:sz w:val="22"/>
          <w:szCs w:val="22"/>
        </w:rPr>
        <w:t>making adjustments to</w:t>
      </w:r>
      <w:proofErr w:type="gramEnd"/>
      <w:r w:rsidRPr="3442B1C6">
        <w:rPr>
          <w:rFonts w:eastAsia="Arial" w:cs="Arial"/>
          <w:sz w:val="22"/>
          <w:szCs w:val="22"/>
        </w:rPr>
        <w:t xml:space="preserve"> get it working. Additionally, I updated the LCD UI by adding text prompts to improve the user experience.</w:t>
      </w:r>
    </w:p>
    <w:p w14:paraId="4223EC99" w14:textId="5A7A2EF2" w:rsidR="79028B4A" w:rsidRDefault="79028B4A" w:rsidP="79028B4A">
      <w:pPr>
        <w:rPr>
          <w:sz w:val="22"/>
          <w:szCs w:val="22"/>
        </w:rPr>
      </w:pPr>
    </w:p>
    <w:p w14:paraId="5EC7DE1C" w14:textId="77777777" w:rsidR="002116CD" w:rsidRDefault="002116CD" w:rsidP="002116CD">
      <w:pPr>
        <w:jc w:val="both"/>
        <w:rPr>
          <w:sz w:val="22"/>
          <w:szCs w:val="22"/>
        </w:rPr>
      </w:pPr>
    </w:p>
    <w:p w14:paraId="34A0D24E" w14:textId="77777777" w:rsidR="002116CD" w:rsidRPr="006C2E8A" w:rsidRDefault="002116CD" w:rsidP="00461F8F">
      <w:pPr>
        <w:pStyle w:val="ListParagraph"/>
        <w:numPr>
          <w:ilvl w:val="0"/>
          <w:numId w:val="9"/>
        </w:numPr>
        <w:rPr>
          <w:sz w:val="22"/>
          <w:szCs w:val="22"/>
        </w:rPr>
      </w:pPr>
      <w:r w:rsidRPr="006C2E8A">
        <w:rPr>
          <w:sz w:val="22"/>
          <w:szCs w:val="22"/>
        </w:rPr>
        <w:t xml:space="preserve">Describe how your contributions to this project </w:t>
      </w:r>
      <w:proofErr w:type="gramStart"/>
      <w:r w:rsidRPr="006C2E8A">
        <w:rPr>
          <w:sz w:val="22"/>
          <w:szCs w:val="22"/>
        </w:rPr>
        <w:t>built</w:t>
      </w:r>
      <w:proofErr w:type="gramEnd"/>
      <w:r w:rsidRPr="006C2E8A">
        <w:rPr>
          <w:sz w:val="22"/>
          <w:szCs w:val="22"/>
        </w:rPr>
        <w:t xml:space="preserve"> on the knowledge and skills you acquired in earlier </w:t>
      </w:r>
      <w:proofErr w:type="gramStart"/>
      <w:r w:rsidRPr="006C2E8A">
        <w:rPr>
          <w:sz w:val="22"/>
          <w:szCs w:val="22"/>
        </w:rPr>
        <w:t>course work</w:t>
      </w:r>
      <w:proofErr w:type="gramEnd"/>
      <w:r w:rsidRPr="006C2E8A">
        <w:rPr>
          <w:sz w:val="22"/>
          <w:szCs w:val="22"/>
        </w:rPr>
        <w:t>.</w:t>
      </w:r>
    </w:p>
    <w:p w14:paraId="18B0D706" w14:textId="77777777" w:rsidR="002116CD" w:rsidRPr="006C2E8A" w:rsidRDefault="002116CD" w:rsidP="002116CD">
      <w:pPr>
        <w:pStyle w:val="ListParagraph"/>
        <w:ind w:left="432"/>
        <w:jc w:val="both"/>
        <w:rPr>
          <w:sz w:val="22"/>
          <w:szCs w:val="22"/>
        </w:rPr>
      </w:pPr>
    </w:p>
    <w:p w14:paraId="2D886A9F" w14:textId="36F82397" w:rsidR="35CDC637" w:rsidRDefault="35CDC637">
      <w:pPr>
        <w:rPr>
          <w:rFonts w:eastAsia="Arial" w:cs="Arial"/>
          <w:sz w:val="22"/>
          <w:szCs w:val="22"/>
        </w:rPr>
      </w:pPr>
      <w:r w:rsidRPr="3442B1C6">
        <w:rPr>
          <w:rFonts w:eastAsia="Arial" w:cs="Arial"/>
          <w:sz w:val="22"/>
          <w:szCs w:val="22"/>
        </w:rPr>
        <w:t xml:space="preserve">I built on the skills I gained from the 2K7 and 362 labs, where I learned the fundamentals of CAD design, electrical component assembly, and basic troubleshooting techniques. </w:t>
      </w:r>
      <w:r w:rsidR="4A70AB39" w:rsidRPr="3442B1C6">
        <w:rPr>
          <w:rFonts w:eastAsia="Arial" w:cs="Arial"/>
          <w:sz w:val="22"/>
          <w:szCs w:val="22"/>
        </w:rPr>
        <w:t>In</w:t>
      </w:r>
      <w:r w:rsidRPr="3442B1C6">
        <w:rPr>
          <w:rFonts w:eastAsia="Arial" w:cs="Arial"/>
          <w:sz w:val="22"/>
          <w:szCs w:val="22"/>
        </w:rPr>
        <w:t xml:space="preserve"> the 362 </w:t>
      </w:r>
      <w:proofErr w:type="gramStart"/>
      <w:r w:rsidRPr="3442B1C6">
        <w:rPr>
          <w:rFonts w:eastAsia="Arial" w:cs="Arial"/>
          <w:sz w:val="22"/>
          <w:szCs w:val="22"/>
        </w:rPr>
        <w:t>lab</w:t>
      </w:r>
      <w:proofErr w:type="gramEnd"/>
      <w:r w:rsidRPr="3442B1C6">
        <w:rPr>
          <w:rFonts w:eastAsia="Arial" w:cs="Arial"/>
          <w:sz w:val="22"/>
          <w:szCs w:val="22"/>
        </w:rPr>
        <w:t>, I learned about wiring, soldering, and circuit board assembly, which were crucial when working on the connections between the components.</w:t>
      </w:r>
      <w:r w:rsidR="013C14D7" w:rsidRPr="3442B1C6">
        <w:rPr>
          <w:rFonts w:eastAsia="Arial" w:cs="Arial"/>
          <w:sz w:val="22"/>
          <w:szCs w:val="22"/>
        </w:rPr>
        <w:t xml:space="preserve"> </w:t>
      </w:r>
      <w:r w:rsidR="3EDA5314" w:rsidRPr="3442B1C6">
        <w:rPr>
          <w:rFonts w:eastAsia="Arial" w:cs="Arial"/>
          <w:sz w:val="22"/>
          <w:szCs w:val="22"/>
        </w:rPr>
        <w:t>Building on these experiences, I was able to improve my understanding of integrating various components into a cohesive system, like when I had to troubleshoot the fingerprint sensor issue. I also applied what I learned about creating user interfaces in embedded systems when I updated the LCD UI with text prompts. This project gave me the chance to take those foundational skills and apply them to a real-world scenario, improving both my technical abilities and my problem-solving approach.</w:t>
      </w:r>
    </w:p>
    <w:p w14:paraId="5257150D" w14:textId="77777777" w:rsidR="002116CD" w:rsidRDefault="002116CD" w:rsidP="002116CD">
      <w:pPr>
        <w:jc w:val="both"/>
        <w:rPr>
          <w:sz w:val="22"/>
          <w:szCs w:val="22"/>
        </w:rPr>
      </w:pPr>
    </w:p>
    <w:p w14:paraId="71CF702E" w14:textId="77777777" w:rsidR="002116CD" w:rsidRPr="006C2E8A" w:rsidRDefault="002116CD" w:rsidP="00461F8F">
      <w:pPr>
        <w:pStyle w:val="ListParagraph"/>
        <w:numPr>
          <w:ilvl w:val="0"/>
          <w:numId w:val="9"/>
        </w:numPr>
        <w:rPr>
          <w:sz w:val="22"/>
          <w:szCs w:val="22"/>
        </w:rPr>
      </w:pPr>
      <w:r w:rsidRPr="006C2E8A">
        <w:rPr>
          <w:sz w:val="22"/>
          <w:szCs w:val="22"/>
        </w:rPr>
        <w:t>Describe how you acquired and applied new knowledge as needed to contribute to this pro</w:t>
      </w:r>
      <w:r>
        <w:rPr>
          <w:sz w:val="22"/>
          <w:szCs w:val="22"/>
        </w:rPr>
        <w:t xml:space="preserve">ject. What learning strategies </w:t>
      </w:r>
      <w:r w:rsidRPr="006C2E8A">
        <w:rPr>
          <w:sz w:val="22"/>
          <w:szCs w:val="22"/>
        </w:rPr>
        <w:t>did you employ to do so?</w:t>
      </w:r>
    </w:p>
    <w:p w14:paraId="3E0F9A75" w14:textId="77777777" w:rsidR="002116CD" w:rsidRPr="006C2E8A" w:rsidRDefault="002116CD" w:rsidP="002116CD">
      <w:pPr>
        <w:pStyle w:val="ListParagraph"/>
        <w:ind w:left="432"/>
        <w:jc w:val="both"/>
        <w:rPr>
          <w:sz w:val="22"/>
          <w:szCs w:val="22"/>
        </w:rPr>
      </w:pPr>
    </w:p>
    <w:p w14:paraId="70A12F83" w14:textId="29857003" w:rsidR="5C94E587" w:rsidRDefault="5C94E587" w:rsidP="5C94E587">
      <w:pPr>
        <w:spacing w:before="240" w:after="240"/>
        <w:rPr>
          <w:rFonts w:eastAsia="Arial" w:cs="Arial"/>
          <w:sz w:val="22"/>
          <w:szCs w:val="22"/>
        </w:rPr>
      </w:pPr>
      <w:r w:rsidRPr="3442B1C6">
        <w:rPr>
          <w:rFonts w:eastAsia="Arial" w:cs="Arial"/>
          <w:sz w:val="22"/>
          <w:szCs w:val="22"/>
        </w:rPr>
        <w:t xml:space="preserve">I had to learn how to use </w:t>
      </w:r>
      <w:proofErr w:type="spellStart"/>
      <w:r w:rsidRPr="3442B1C6">
        <w:rPr>
          <w:rFonts w:eastAsia="Arial" w:cs="Arial"/>
          <w:sz w:val="22"/>
          <w:szCs w:val="22"/>
        </w:rPr>
        <w:t>Onshape</w:t>
      </w:r>
      <w:proofErr w:type="spellEnd"/>
      <w:r w:rsidRPr="3442B1C6">
        <w:rPr>
          <w:rFonts w:eastAsia="Arial" w:cs="Arial"/>
          <w:sz w:val="22"/>
          <w:szCs w:val="22"/>
        </w:rPr>
        <w:t xml:space="preserve">, the CAD software, from scratch, as it was my first time working with this tool. To get up to speed, I relied heavily on YouTube tutorials and online resources. I followed step-by-step guides, which helped me understand the interface and key features of </w:t>
      </w:r>
      <w:proofErr w:type="spellStart"/>
      <w:r w:rsidRPr="3442B1C6">
        <w:rPr>
          <w:rFonts w:eastAsia="Arial" w:cs="Arial"/>
          <w:sz w:val="22"/>
          <w:szCs w:val="22"/>
        </w:rPr>
        <w:t>Onshape</w:t>
      </w:r>
      <w:proofErr w:type="spellEnd"/>
      <w:r w:rsidRPr="3442B1C6">
        <w:rPr>
          <w:rFonts w:eastAsia="Arial" w:cs="Arial"/>
          <w:sz w:val="22"/>
          <w:szCs w:val="22"/>
        </w:rPr>
        <w:t>. I focused on learning the basics first—like how to create sketches, extrude parts, and set up assemblies—before moving on to more advanced topics like constraints and part interactions.</w:t>
      </w:r>
      <w:r w:rsidR="76D7E51B" w:rsidRPr="3442B1C6">
        <w:rPr>
          <w:rFonts w:eastAsia="Arial" w:cs="Arial"/>
          <w:sz w:val="22"/>
          <w:szCs w:val="22"/>
        </w:rPr>
        <w:t xml:space="preserve"> </w:t>
      </w:r>
      <w:r w:rsidRPr="3442B1C6">
        <w:rPr>
          <w:rFonts w:eastAsia="Arial" w:cs="Arial"/>
          <w:sz w:val="22"/>
          <w:szCs w:val="22"/>
        </w:rPr>
        <w:t xml:space="preserve">I also applied a hands-on approach by actively working on the CAD design for the project while </w:t>
      </w:r>
      <w:proofErr w:type="gramStart"/>
      <w:r w:rsidRPr="3442B1C6">
        <w:rPr>
          <w:rFonts w:eastAsia="Arial" w:cs="Arial"/>
          <w:sz w:val="22"/>
          <w:szCs w:val="22"/>
        </w:rPr>
        <w:t>referring back</w:t>
      </w:r>
      <w:proofErr w:type="gramEnd"/>
      <w:r w:rsidRPr="3442B1C6">
        <w:rPr>
          <w:rFonts w:eastAsia="Arial" w:cs="Arial"/>
          <w:sz w:val="22"/>
          <w:szCs w:val="22"/>
        </w:rPr>
        <w:t xml:space="preserve"> to the tutorials whenever I hit a roadblock. This approach of learning by doing was incredibly helpful, as it allowed me to see immediate results from my </w:t>
      </w:r>
      <w:r w:rsidRPr="3442B1C6">
        <w:rPr>
          <w:rFonts w:eastAsia="Arial" w:cs="Arial"/>
          <w:sz w:val="22"/>
          <w:szCs w:val="22"/>
        </w:rPr>
        <w:lastRenderedPageBreak/>
        <w:t>efforts and helped reinforce what I was learning. I wasn’t afraid to experiment within the software, and if something didn’t work, I’d troubleshoot the issue by watching more targeted videos or exploring community forums for solutions.</w:t>
      </w:r>
      <w:r w:rsidR="688142A0" w:rsidRPr="688142A0">
        <w:rPr>
          <w:rFonts w:eastAsia="Arial" w:cs="Arial"/>
          <w:sz w:val="22"/>
          <w:szCs w:val="22"/>
        </w:rPr>
        <w:t xml:space="preserve"> </w:t>
      </w:r>
      <w:r w:rsidR="48AF26B1" w:rsidRPr="48AF26B1">
        <w:rPr>
          <w:rFonts w:eastAsia="Arial" w:cs="Arial"/>
          <w:sz w:val="22"/>
          <w:szCs w:val="22"/>
        </w:rPr>
        <w:t xml:space="preserve">This active problem-solving mindset, combined with iterative learning, made it easier to adapt to the software and apply it effectively for our project. Through this process, I gained a solid understanding of </w:t>
      </w:r>
      <w:proofErr w:type="spellStart"/>
      <w:r w:rsidR="48AF26B1" w:rsidRPr="48AF26B1">
        <w:rPr>
          <w:rFonts w:eastAsia="Arial" w:cs="Arial"/>
          <w:sz w:val="22"/>
          <w:szCs w:val="22"/>
        </w:rPr>
        <w:t>Onshape</w:t>
      </w:r>
      <w:proofErr w:type="spellEnd"/>
      <w:r w:rsidR="48AF26B1" w:rsidRPr="48AF26B1">
        <w:rPr>
          <w:rFonts w:eastAsia="Arial" w:cs="Arial"/>
          <w:sz w:val="22"/>
          <w:szCs w:val="22"/>
        </w:rPr>
        <w:t>, which directly contributed to the successful design of the mechanical casing.</w:t>
      </w:r>
    </w:p>
    <w:p w14:paraId="187B4B78" w14:textId="7EAA579F" w:rsidR="5C94E587" w:rsidRDefault="5C94E587" w:rsidP="5C94E587">
      <w:pPr>
        <w:rPr>
          <w:sz w:val="22"/>
          <w:szCs w:val="22"/>
        </w:rPr>
      </w:pPr>
    </w:p>
    <w:p w14:paraId="1DF4B662" w14:textId="77777777" w:rsidR="002116CD" w:rsidRDefault="002116CD" w:rsidP="002116CD">
      <w:pPr>
        <w:jc w:val="both"/>
        <w:rPr>
          <w:sz w:val="22"/>
          <w:szCs w:val="22"/>
        </w:rPr>
      </w:pPr>
    </w:p>
    <w:p w14:paraId="50058D11" w14:textId="77777777" w:rsidR="002116CD" w:rsidRPr="006C2E8A" w:rsidRDefault="002116CD" w:rsidP="00461F8F">
      <w:pPr>
        <w:pStyle w:val="ListParagraph"/>
        <w:numPr>
          <w:ilvl w:val="0"/>
          <w:numId w:val="9"/>
        </w:numPr>
        <w:rPr>
          <w:sz w:val="22"/>
          <w:szCs w:val="22"/>
        </w:rPr>
      </w:pPr>
      <w:r w:rsidRPr="006C2E8A">
        <w:rPr>
          <w:sz w:val="22"/>
          <w:szCs w:val="22"/>
        </w:rPr>
        <w:t xml:space="preserve">Discuss your ethical and professional responsibilities as they relate to this engineering design experience. </w:t>
      </w:r>
    </w:p>
    <w:p w14:paraId="00019940" w14:textId="73BDA095" w:rsidR="002116CD" w:rsidRPr="006C2E8A" w:rsidRDefault="002116CD" w:rsidP="002116CD">
      <w:pPr>
        <w:pStyle w:val="ListParagraph"/>
        <w:ind w:left="432"/>
        <w:jc w:val="both"/>
        <w:rPr>
          <w:sz w:val="22"/>
          <w:szCs w:val="22"/>
        </w:rPr>
      </w:pPr>
    </w:p>
    <w:p w14:paraId="778C7E97" w14:textId="389888AC" w:rsidR="0E6F058F" w:rsidRDefault="0E6F058F">
      <w:pPr>
        <w:rPr>
          <w:rFonts w:eastAsia="Arial" w:cs="Arial"/>
          <w:sz w:val="22"/>
          <w:szCs w:val="22"/>
        </w:rPr>
      </w:pPr>
      <w:r w:rsidRPr="3442B1C6">
        <w:rPr>
          <w:rFonts w:eastAsia="Arial" w:cs="Arial"/>
          <w:sz w:val="22"/>
          <w:szCs w:val="22"/>
        </w:rPr>
        <w:t xml:space="preserve">Throughout this project, I made it a priority to be transparent about any problems that arose, recognizing that honesty and clear communication are key to maintaining trust and ensuring the team could effectively address issues as they emerged. Whenever we encountered challenges—whether it was with the mechanical casing design, component connections, or troubleshooting technical </w:t>
      </w:r>
      <w:proofErr w:type="gramStart"/>
      <w:r w:rsidRPr="3442B1C6">
        <w:rPr>
          <w:rFonts w:eastAsia="Arial" w:cs="Arial"/>
          <w:sz w:val="22"/>
          <w:szCs w:val="22"/>
        </w:rPr>
        <w:t>problems—</w:t>
      </w:r>
      <w:proofErr w:type="gramEnd"/>
      <w:r w:rsidRPr="3442B1C6">
        <w:rPr>
          <w:rFonts w:eastAsia="Arial" w:cs="Arial"/>
          <w:sz w:val="22"/>
          <w:szCs w:val="22"/>
        </w:rPr>
        <w:t>I made sure to bring these issues to the attention of the team right away.</w:t>
      </w:r>
    </w:p>
    <w:p w14:paraId="2EEAEB6A" w14:textId="62A71B98" w:rsidR="23FA7CE6" w:rsidRDefault="23FA7CE6" w:rsidP="23FA7CE6">
      <w:pPr>
        <w:jc w:val="both"/>
        <w:rPr>
          <w:sz w:val="22"/>
          <w:szCs w:val="22"/>
        </w:rPr>
      </w:pPr>
    </w:p>
    <w:p w14:paraId="63164B71" w14:textId="2A315DDE" w:rsidR="24E69DD5" w:rsidRDefault="002116CD" w:rsidP="08DF2526">
      <w:pPr>
        <w:pStyle w:val="ListParagraph"/>
        <w:numPr>
          <w:ilvl w:val="0"/>
          <w:numId w:val="9"/>
        </w:numPr>
        <w:spacing w:line="259" w:lineRule="auto"/>
        <w:rPr>
          <w:sz w:val="22"/>
          <w:szCs w:val="22"/>
        </w:rPr>
      </w:pPr>
      <w:r w:rsidRPr="006C2E8A">
        <w:rPr>
          <w:sz w:val="22"/>
          <w:szCs w:val="22"/>
        </w:rPr>
        <w:t xml:space="preserve">Consider what the impact of the product of this engineering design experience could have in economic, environmental, societal, and global contexts. Discuss how you would make (or </w:t>
      </w:r>
      <w:r>
        <w:rPr>
          <w:sz w:val="22"/>
          <w:szCs w:val="22"/>
        </w:rPr>
        <w:t>did make) an informed judgement</w:t>
      </w:r>
      <w:r w:rsidRPr="006C2E8A">
        <w:rPr>
          <w:sz w:val="22"/>
          <w:szCs w:val="22"/>
        </w:rPr>
        <w:t xml:space="preserve"> as to your product’s impact in each of these four contexts?</w:t>
      </w:r>
    </w:p>
    <w:p w14:paraId="7B2ABBC2" w14:textId="01A99033" w:rsidR="24E69DD5" w:rsidRDefault="24E69DD5" w:rsidP="24E69DD5">
      <w:pPr>
        <w:spacing w:line="259" w:lineRule="auto"/>
        <w:rPr>
          <w:sz w:val="22"/>
          <w:szCs w:val="22"/>
        </w:rPr>
      </w:pPr>
    </w:p>
    <w:p w14:paraId="1CEBF917" w14:textId="0ECFBAB5" w:rsidR="23FA7CE6" w:rsidRDefault="24E69DD5" w:rsidP="23FA7CE6">
      <w:pPr>
        <w:spacing w:line="259" w:lineRule="auto"/>
        <w:rPr>
          <w:rFonts w:eastAsia="Arial" w:cs="Arial"/>
          <w:sz w:val="22"/>
          <w:szCs w:val="22"/>
        </w:rPr>
      </w:pPr>
      <w:r w:rsidRPr="3442B1C6">
        <w:rPr>
          <w:rFonts w:eastAsia="Arial" w:cs="Arial"/>
          <w:sz w:val="22"/>
          <w:szCs w:val="22"/>
        </w:rPr>
        <w:t xml:space="preserve">The encrypted USB drive with user-specific memory banks has broad impacts across economic, environmental, societal, and global contexts. Economically, it meets the demand for secure data storage, offering opportunities for businesses needing high data protection. Societally, it provides affordable data security for individuals and organizations, addressing privacy concerns. Globally, it complies with international data security standards, ensuring relevance in regions facing growing cyber threats. </w:t>
      </w:r>
    </w:p>
    <w:sectPr w:rsidR="23FA7CE6" w:rsidSect="000D4A3F">
      <w:footerReference w:type="default" r:id="rId8"/>
      <w:pgSz w:w="12240" w:h="15840" w:code="1"/>
      <w:pgMar w:top="720" w:right="1440" w:bottom="72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0EEA74" w14:textId="77777777" w:rsidR="00193B77" w:rsidRDefault="00193B77">
      <w:r>
        <w:separator/>
      </w:r>
    </w:p>
  </w:endnote>
  <w:endnote w:type="continuationSeparator" w:id="0">
    <w:p w14:paraId="1E037EEA" w14:textId="77777777" w:rsidR="00193B77" w:rsidRDefault="00193B77">
      <w:r>
        <w:continuationSeparator/>
      </w:r>
    </w:p>
  </w:endnote>
  <w:endnote w:type="continuationNotice" w:id="1">
    <w:p w14:paraId="3BCDEC45" w14:textId="77777777" w:rsidR="00597A92" w:rsidRDefault="00597A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DB438F" w14:textId="73040232" w:rsidR="005A1603" w:rsidRDefault="005A1603">
    <w:pPr>
      <w:pStyle w:val="Footer"/>
      <w:tabs>
        <w:tab w:val="clear" w:pos="4320"/>
        <w:tab w:val="center" w:pos="4680"/>
      </w:tabs>
      <w:rPr>
        <w:rFonts w:ascii="Times New Roman" w:hAnsi="Times New Roman"/>
        <w:sz w:val="24"/>
      </w:rPr>
    </w:pPr>
    <w:r>
      <w:tab/>
    </w:r>
    <w:r>
      <w:rPr>
        <w:rFonts w:ascii="Times New Roman" w:hAnsi="Times New Roman"/>
        <w:sz w:val="24"/>
      </w:rPr>
      <w:t>-</w:t>
    </w:r>
    <w:r>
      <w:rPr>
        <w:rStyle w:val="PageNumber"/>
        <w:rFonts w:ascii="Times New Roman" w:hAnsi="Times New Roman"/>
        <w:sz w:val="24"/>
      </w:rPr>
      <w:fldChar w:fldCharType="begin"/>
    </w:r>
    <w:r>
      <w:rPr>
        <w:rStyle w:val="PageNumber"/>
        <w:rFonts w:ascii="Times New Roman" w:hAnsi="Times New Roman"/>
        <w:sz w:val="24"/>
      </w:rPr>
      <w:instrText xml:space="preserve"> PAGE </w:instrText>
    </w:r>
    <w:r>
      <w:rPr>
        <w:rStyle w:val="PageNumber"/>
        <w:rFonts w:ascii="Times New Roman" w:hAnsi="Times New Roman"/>
        <w:sz w:val="24"/>
      </w:rPr>
      <w:fldChar w:fldCharType="separate"/>
    </w:r>
    <w:r w:rsidR="002116CD">
      <w:rPr>
        <w:rStyle w:val="PageNumber"/>
        <w:rFonts w:ascii="Times New Roman" w:hAnsi="Times New Roman"/>
        <w:noProof/>
        <w:sz w:val="24"/>
      </w:rPr>
      <w:t>2</w:t>
    </w:r>
    <w:r>
      <w:rPr>
        <w:rStyle w:val="PageNumber"/>
        <w:rFonts w:ascii="Times New Roman" w:hAnsi="Times New Roman"/>
        <w:sz w:val="24"/>
      </w:rPr>
      <w:fldChar w:fldCharType="end"/>
    </w:r>
    <w:r>
      <w:rPr>
        <w:rStyle w:val="PageNumber"/>
        <w:rFonts w:ascii="Times New Roman" w:hAnsi="Times New Roman"/>
        <w:sz w:val="24"/>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B65940" w14:textId="77777777" w:rsidR="00193B77" w:rsidRDefault="00193B77">
      <w:r>
        <w:separator/>
      </w:r>
    </w:p>
  </w:footnote>
  <w:footnote w:type="continuationSeparator" w:id="0">
    <w:p w14:paraId="1E879EE4" w14:textId="77777777" w:rsidR="00193B77" w:rsidRDefault="00193B77">
      <w:r>
        <w:continuationSeparator/>
      </w:r>
    </w:p>
  </w:footnote>
  <w:footnote w:type="continuationNotice" w:id="1">
    <w:p w14:paraId="6AB8700E" w14:textId="77777777" w:rsidR="00597A92" w:rsidRDefault="00597A9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CF6D64"/>
    <w:multiLevelType w:val="hybridMultilevel"/>
    <w:tmpl w:val="D65635D0"/>
    <w:lvl w:ilvl="0" w:tplc="C4FA2C26">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525187E"/>
    <w:multiLevelType w:val="hybridMultilevel"/>
    <w:tmpl w:val="7BF04A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68E1320"/>
    <w:multiLevelType w:val="hybridMultilevel"/>
    <w:tmpl w:val="D65635D0"/>
    <w:lvl w:ilvl="0" w:tplc="C4FA2C26">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DBD173F"/>
    <w:multiLevelType w:val="hybridMultilevel"/>
    <w:tmpl w:val="D65635D0"/>
    <w:lvl w:ilvl="0" w:tplc="FFFFFFFF">
      <w:start w:val="1"/>
      <w:numFmt w:val="lowerLetter"/>
      <w:lvlText w:val="(%1)"/>
      <w:lvlJc w:val="left"/>
      <w:pPr>
        <w:tabs>
          <w:tab w:val="num" w:pos="432"/>
        </w:tabs>
        <w:ind w:left="43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4F3F7052"/>
    <w:multiLevelType w:val="hybridMultilevel"/>
    <w:tmpl w:val="D65635D0"/>
    <w:lvl w:ilvl="0" w:tplc="C4FA2C26">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9C930CC"/>
    <w:multiLevelType w:val="hybridMultilevel"/>
    <w:tmpl w:val="D65635D0"/>
    <w:lvl w:ilvl="0" w:tplc="FFFFFFFF">
      <w:start w:val="1"/>
      <w:numFmt w:val="lowerLetter"/>
      <w:lvlText w:val="(%1)"/>
      <w:lvlJc w:val="left"/>
      <w:pPr>
        <w:tabs>
          <w:tab w:val="num" w:pos="432"/>
        </w:tabs>
        <w:ind w:left="43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15:restartNumberingAfterBreak="0">
    <w:nsid w:val="5AC4663D"/>
    <w:multiLevelType w:val="hybridMultilevel"/>
    <w:tmpl w:val="D65635D0"/>
    <w:lvl w:ilvl="0" w:tplc="C4FA2C26">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3014E2F"/>
    <w:multiLevelType w:val="hybridMultilevel"/>
    <w:tmpl w:val="D65635D0"/>
    <w:lvl w:ilvl="0" w:tplc="C4FA2C26">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A3C10F8"/>
    <w:multiLevelType w:val="hybridMultilevel"/>
    <w:tmpl w:val="D65635D0"/>
    <w:lvl w:ilvl="0" w:tplc="FFFFFFFF">
      <w:start w:val="1"/>
      <w:numFmt w:val="lowerLetter"/>
      <w:lvlText w:val="(%1)"/>
      <w:lvlJc w:val="left"/>
      <w:pPr>
        <w:tabs>
          <w:tab w:val="num" w:pos="432"/>
        </w:tabs>
        <w:ind w:left="43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1376349181">
    <w:abstractNumId w:val="1"/>
  </w:num>
  <w:num w:numId="2" w16cid:durableId="1817602821">
    <w:abstractNumId w:val="6"/>
  </w:num>
  <w:num w:numId="3" w16cid:durableId="1513564014">
    <w:abstractNumId w:val="4"/>
  </w:num>
  <w:num w:numId="4" w16cid:durableId="543252902">
    <w:abstractNumId w:val="0"/>
  </w:num>
  <w:num w:numId="5" w16cid:durableId="1331446509">
    <w:abstractNumId w:val="7"/>
  </w:num>
  <w:num w:numId="6" w16cid:durableId="827670004">
    <w:abstractNumId w:val="2"/>
  </w:num>
  <w:num w:numId="7" w16cid:durableId="1071346536">
    <w:abstractNumId w:val="5"/>
  </w:num>
  <w:num w:numId="8" w16cid:durableId="2114860743">
    <w:abstractNumId w:val="3"/>
  </w:num>
  <w:num w:numId="9" w16cid:durableId="9778091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984"/>
    <w:rsid w:val="0000052D"/>
    <w:rsid w:val="0000063D"/>
    <w:rsid w:val="00001700"/>
    <w:rsid w:val="00001FA2"/>
    <w:rsid w:val="00002473"/>
    <w:rsid w:val="000050F6"/>
    <w:rsid w:val="00005173"/>
    <w:rsid w:val="000052DE"/>
    <w:rsid w:val="000067B2"/>
    <w:rsid w:val="000079B0"/>
    <w:rsid w:val="00007A53"/>
    <w:rsid w:val="00007F60"/>
    <w:rsid w:val="0001025C"/>
    <w:rsid w:val="000111E2"/>
    <w:rsid w:val="00011E25"/>
    <w:rsid w:val="0001254E"/>
    <w:rsid w:val="00013098"/>
    <w:rsid w:val="0001362F"/>
    <w:rsid w:val="00013638"/>
    <w:rsid w:val="000151BF"/>
    <w:rsid w:val="00016A58"/>
    <w:rsid w:val="0001728D"/>
    <w:rsid w:val="00017F45"/>
    <w:rsid w:val="000217DB"/>
    <w:rsid w:val="00022263"/>
    <w:rsid w:val="00023354"/>
    <w:rsid w:val="000234EF"/>
    <w:rsid w:val="00023E33"/>
    <w:rsid w:val="00023F15"/>
    <w:rsid w:val="00024A23"/>
    <w:rsid w:val="00025821"/>
    <w:rsid w:val="00025B3B"/>
    <w:rsid w:val="00027450"/>
    <w:rsid w:val="00030228"/>
    <w:rsid w:val="00030408"/>
    <w:rsid w:val="00030922"/>
    <w:rsid w:val="00030EFA"/>
    <w:rsid w:val="00031308"/>
    <w:rsid w:val="00033083"/>
    <w:rsid w:val="00033BF4"/>
    <w:rsid w:val="00033D7C"/>
    <w:rsid w:val="000340D5"/>
    <w:rsid w:val="000340E7"/>
    <w:rsid w:val="000342CB"/>
    <w:rsid w:val="00034466"/>
    <w:rsid w:val="000344C7"/>
    <w:rsid w:val="00034E3B"/>
    <w:rsid w:val="0003516B"/>
    <w:rsid w:val="0003539C"/>
    <w:rsid w:val="000357ED"/>
    <w:rsid w:val="0003670E"/>
    <w:rsid w:val="0003ACB3"/>
    <w:rsid w:val="000408AC"/>
    <w:rsid w:val="00040B16"/>
    <w:rsid w:val="00041633"/>
    <w:rsid w:val="00042073"/>
    <w:rsid w:val="00042654"/>
    <w:rsid w:val="00044347"/>
    <w:rsid w:val="0004452E"/>
    <w:rsid w:val="00044C3D"/>
    <w:rsid w:val="00045630"/>
    <w:rsid w:val="0004580F"/>
    <w:rsid w:val="00046BAF"/>
    <w:rsid w:val="00047196"/>
    <w:rsid w:val="00047A48"/>
    <w:rsid w:val="00047B73"/>
    <w:rsid w:val="00050486"/>
    <w:rsid w:val="00051C9B"/>
    <w:rsid w:val="000526DE"/>
    <w:rsid w:val="00052C9B"/>
    <w:rsid w:val="00052E45"/>
    <w:rsid w:val="0005313C"/>
    <w:rsid w:val="0005332B"/>
    <w:rsid w:val="00053335"/>
    <w:rsid w:val="000541F8"/>
    <w:rsid w:val="00054244"/>
    <w:rsid w:val="0005518C"/>
    <w:rsid w:val="000552D9"/>
    <w:rsid w:val="000553E9"/>
    <w:rsid w:val="0005594F"/>
    <w:rsid w:val="00055F19"/>
    <w:rsid w:val="00057AC9"/>
    <w:rsid w:val="00057DD4"/>
    <w:rsid w:val="000615DA"/>
    <w:rsid w:val="00062D2F"/>
    <w:rsid w:val="000650AB"/>
    <w:rsid w:val="0006534F"/>
    <w:rsid w:val="00065C48"/>
    <w:rsid w:val="00066459"/>
    <w:rsid w:val="0006690A"/>
    <w:rsid w:val="00066D80"/>
    <w:rsid w:val="000673B0"/>
    <w:rsid w:val="000709AE"/>
    <w:rsid w:val="00070C14"/>
    <w:rsid w:val="00070D9A"/>
    <w:rsid w:val="00071E91"/>
    <w:rsid w:val="00071F03"/>
    <w:rsid w:val="000727F7"/>
    <w:rsid w:val="00072A7E"/>
    <w:rsid w:val="00073C3F"/>
    <w:rsid w:val="000743E9"/>
    <w:rsid w:val="0007478E"/>
    <w:rsid w:val="00074C8A"/>
    <w:rsid w:val="00074D1B"/>
    <w:rsid w:val="0007537A"/>
    <w:rsid w:val="000755BC"/>
    <w:rsid w:val="00076B3C"/>
    <w:rsid w:val="00076F3F"/>
    <w:rsid w:val="000775F7"/>
    <w:rsid w:val="00077A1B"/>
    <w:rsid w:val="00077D47"/>
    <w:rsid w:val="000800C5"/>
    <w:rsid w:val="00080E53"/>
    <w:rsid w:val="00081FC6"/>
    <w:rsid w:val="00082422"/>
    <w:rsid w:val="00082965"/>
    <w:rsid w:val="00082F49"/>
    <w:rsid w:val="00083798"/>
    <w:rsid w:val="00083F2C"/>
    <w:rsid w:val="0008461D"/>
    <w:rsid w:val="000864C2"/>
    <w:rsid w:val="000865C4"/>
    <w:rsid w:val="00087B8A"/>
    <w:rsid w:val="00090630"/>
    <w:rsid w:val="00092521"/>
    <w:rsid w:val="00092D57"/>
    <w:rsid w:val="00092FCC"/>
    <w:rsid w:val="00093622"/>
    <w:rsid w:val="00093B72"/>
    <w:rsid w:val="0009434A"/>
    <w:rsid w:val="00094CD2"/>
    <w:rsid w:val="00094D56"/>
    <w:rsid w:val="00094E8B"/>
    <w:rsid w:val="00094F7B"/>
    <w:rsid w:val="00094FB1"/>
    <w:rsid w:val="0009555A"/>
    <w:rsid w:val="00095926"/>
    <w:rsid w:val="00095D30"/>
    <w:rsid w:val="00095EC6"/>
    <w:rsid w:val="00096038"/>
    <w:rsid w:val="00096261"/>
    <w:rsid w:val="000A026B"/>
    <w:rsid w:val="000A06EC"/>
    <w:rsid w:val="000A1652"/>
    <w:rsid w:val="000A1C72"/>
    <w:rsid w:val="000A21D6"/>
    <w:rsid w:val="000A2CE3"/>
    <w:rsid w:val="000A44E5"/>
    <w:rsid w:val="000A5E24"/>
    <w:rsid w:val="000A685B"/>
    <w:rsid w:val="000A7604"/>
    <w:rsid w:val="000B02FC"/>
    <w:rsid w:val="000B051A"/>
    <w:rsid w:val="000B0D64"/>
    <w:rsid w:val="000B120D"/>
    <w:rsid w:val="000B135B"/>
    <w:rsid w:val="000B1F01"/>
    <w:rsid w:val="000B30D3"/>
    <w:rsid w:val="000B3161"/>
    <w:rsid w:val="000B4748"/>
    <w:rsid w:val="000B4B7C"/>
    <w:rsid w:val="000B4BCB"/>
    <w:rsid w:val="000B4F0C"/>
    <w:rsid w:val="000B5585"/>
    <w:rsid w:val="000B6259"/>
    <w:rsid w:val="000B7DEE"/>
    <w:rsid w:val="000C04BA"/>
    <w:rsid w:val="000C136B"/>
    <w:rsid w:val="000C2445"/>
    <w:rsid w:val="000C3A0A"/>
    <w:rsid w:val="000C4308"/>
    <w:rsid w:val="000C47AE"/>
    <w:rsid w:val="000C499F"/>
    <w:rsid w:val="000C5D20"/>
    <w:rsid w:val="000C5E98"/>
    <w:rsid w:val="000C5F7A"/>
    <w:rsid w:val="000C6DAB"/>
    <w:rsid w:val="000C7C78"/>
    <w:rsid w:val="000D01F2"/>
    <w:rsid w:val="000D025A"/>
    <w:rsid w:val="000D09F0"/>
    <w:rsid w:val="000D1644"/>
    <w:rsid w:val="000D1704"/>
    <w:rsid w:val="000D1D19"/>
    <w:rsid w:val="000D2085"/>
    <w:rsid w:val="000D237E"/>
    <w:rsid w:val="000D23C6"/>
    <w:rsid w:val="000D34F3"/>
    <w:rsid w:val="000D4855"/>
    <w:rsid w:val="000D4865"/>
    <w:rsid w:val="000D4A1B"/>
    <w:rsid w:val="000D4A3F"/>
    <w:rsid w:val="000D600F"/>
    <w:rsid w:val="000D6246"/>
    <w:rsid w:val="000D7547"/>
    <w:rsid w:val="000D798C"/>
    <w:rsid w:val="000D7AEA"/>
    <w:rsid w:val="000E02F2"/>
    <w:rsid w:val="000E03C5"/>
    <w:rsid w:val="000E0B4E"/>
    <w:rsid w:val="000E184E"/>
    <w:rsid w:val="000E1BA9"/>
    <w:rsid w:val="000E1C98"/>
    <w:rsid w:val="000E2494"/>
    <w:rsid w:val="000E2ED3"/>
    <w:rsid w:val="000E3A11"/>
    <w:rsid w:val="000E3F07"/>
    <w:rsid w:val="000E49C6"/>
    <w:rsid w:val="000E504E"/>
    <w:rsid w:val="000E56D3"/>
    <w:rsid w:val="000E5A50"/>
    <w:rsid w:val="000E62F6"/>
    <w:rsid w:val="000E656A"/>
    <w:rsid w:val="000E6B47"/>
    <w:rsid w:val="000E7B5E"/>
    <w:rsid w:val="000E7E82"/>
    <w:rsid w:val="000F0541"/>
    <w:rsid w:val="000F0C74"/>
    <w:rsid w:val="000F13C2"/>
    <w:rsid w:val="000F1FD5"/>
    <w:rsid w:val="000F2078"/>
    <w:rsid w:val="000F2CA1"/>
    <w:rsid w:val="000F3341"/>
    <w:rsid w:val="000F3DEE"/>
    <w:rsid w:val="000F3E30"/>
    <w:rsid w:val="000F54B1"/>
    <w:rsid w:val="000F56E9"/>
    <w:rsid w:val="000F64C2"/>
    <w:rsid w:val="000F7418"/>
    <w:rsid w:val="000F7E84"/>
    <w:rsid w:val="00100967"/>
    <w:rsid w:val="00100E5E"/>
    <w:rsid w:val="00101738"/>
    <w:rsid w:val="00102149"/>
    <w:rsid w:val="00102168"/>
    <w:rsid w:val="001027F4"/>
    <w:rsid w:val="00102B4C"/>
    <w:rsid w:val="00102E2A"/>
    <w:rsid w:val="00103031"/>
    <w:rsid w:val="001032A4"/>
    <w:rsid w:val="00104168"/>
    <w:rsid w:val="0010583B"/>
    <w:rsid w:val="00106396"/>
    <w:rsid w:val="00106AAB"/>
    <w:rsid w:val="00107E01"/>
    <w:rsid w:val="00110B95"/>
    <w:rsid w:val="00110DD8"/>
    <w:rsid w:val="00111A8E"/>
    <w:rsid w:val="00111CE0"/>
    <w:rsid w:val="00112478"/>
    <w:rsid w:val="00113473"/>
    <w:rsid w:val="00113947"/>
    <w:rsid w:val="0011667E"/>
    <w:rsid w:val="0012026A"/>
    <w:rsid w:val="00121452"/>
    <w:rsid w:val="00121472"/>
    <w:rsid w:val="0012166C"/>
    <w:rsid w:val="001223FA"/>
    <w:rsid w:val="00122FBA"/>
    <w:rsid w:val="0012349D"/>
    <w:rsid w:val="00123A0E"/>
    <w:rsid w:val="001242C7"/>
    <w:rsid w:val="00124748"/>
    <w:rsid w:val="0012536B"/>
    <w:rsid w:val="00125978"/>
    <w:rsid w:val="001262B5"/>
    <w:rsid w:val="00126CEC"/>
    <w:rsid w:val="00127701"/>
    <w:rsid w:val="00127F98"/>
    <w:rsid w:val="00127FC5"/>
    <w:rsid w:val="001300D8"/>
    <w:rsid w:val="001305CF"/>
    <w:rsid w:val="00131131"/>
    <w:rsid w:val="00131333"/>
    <w:rsid w:val="001316C0"/>
    <w:rsid w:val="001322B9"/>
    <w:rsid w:val="0013249A"/>
    <w:rsid w:val="00134933"/>
    <w:rsid w:val="00134F70"/>
    <w:rsid w:val="00134FA7"/>
    <w:rsid w:val="0013512C"/>
    <w:rsid w:val="0013516F"/>
    <w:rsid w:val="00135170"/>
    <w:rsid w:val="00135802"/>
    <w:rsid w:val="00135B52"/>
    <w:rsid w:val="0013619D"/>
    <w:rsid w:val="00136B5C"/>
    <w:rsid w:val="001376A9"/>
    <w:rsid w:val="00137C6A"/>
    <w:rsid w:val="00141354"/>
    <w:rsid w:val="001415A2"/>
    <w:rsid w:val="0014314B"/>
    <w:rsid w:val="00144D2C"/>
    <w:rsid w:val="001455B4"/>
    <w:rsid w:val="001459BB"/>
    <w:rsid w:val="0014666B"/>
    <w:rsid w:val="00146B02"/>
    <w:rsid w:val="0014732F"/>
    <w:rsid w:val="001476B6"/>
    <w:rsid w:val="0014793C"/>
    <w:rsid w:val="0015095A"/>
    <w:rsid w:val="0015135A"/>
    <w:rsid w:val="00151595"/>
    <w:rsid w:val="00151DF5"/>
    <w:rsid w:val="00152F53"/>
    <w:rsid w:val="001532BE"/>
    <w:rsid w:val="00153F16"/>
    <w:rsid w:val="001549AF"/>
    <w:rsid w:val="00154D99"/>
    <w:rsid w:val="00156111"/>
    <w:rsid w:val="00156702"/>
    <w:rsid w:val="00156876"/>
    <w:rsid w:val="00156980"/>
    <w:rsid w:val="001576ED"/>
    <w:rsid w:val="00157C70"/>
    <w:rsid w:val="00160580"/>
    <w:rsid w:val="00160E2A"/>
    <w:rsid w:val="0016148D"/>
    <w:rsid w:val="00161765"/>
    <w:rsid w:val="00161C0E"/>
    <w:rsid w:val="00161E1B"/>
    <w:rsid w:val="001622F7"/>
    <w:rsid w:val="00162624"/>
    <w:rsid w:val="00164488"/>
    <w:rsid w:val="00164FDB"/>
    <w:rsid w:val="001653DD"/>
    <w:rsid w:val="00165C3E"/>
    <w:rsid w:val="001666A9"/>
    <w:rsid w:val="00166E17"/>
    <w:rsid w:val="00167854"/>
    <w:rsid w:val="00170DBF"/>
    <w:rsid w:val="001718AD"/>
    <w:rsid w:val="00171D8E"/>
    <w:rsid w:val="00171EB0"/>
    <w:rsid w:val="00172BBC"/>
    <w:rsid w:val="0017359F"/>
    <w:rsid w:val="0017653C"/>
    <w:rsid w:val="0017693E"/>
    <w:rsid w:val="0017765D"/>
    <w:rsid w:val="001779DC"/>
    <w:rsid w:val="00177DC3"/>
    <w:rsid w:val="00181B39"/>
    <w:rsid w:val="00183122"/>
    <w:rsid w:val="00183EF9"/>
    <w:rsid w:val="00184537"/>
    <w:rsid w:val="001845EF"/>
    <w:rsid w:val="0018462C"/>
    <w:rsid w:val="00186598"/>
    <w:rsid w:val="00186747"/>
    <w:rsid w:val="00190743"/>
    <w:rsid w:val="00190D7E"/>
    <w:rsid w:val="001923FE"/>
    <w:rsid w:val="00192CCA"/>
    <w:rsid w:val="00192FD4"/>
    <w:rsid w:val="001936F1"/>
    <w:rsid w:val="00193B77"/>
    <w:rsid w:val="0019472E"/>
    <w:rsid w:val="00194818"/>
    <w:rsid w:val="001948F3"/>
    <w:rsid w:val="00194B4D"/>
    <w:rsid w:val="00194B55"/>
    <w:rsid w:val="00196E2E"/>
    <w:rsid w:val="00197D3D"/>
    <w:rsid w:val="00197D8A"/>
    <w:rsid w:val="001A3ED7"/>
    <w:rsid w:val="001A4047"/>
    <w:rsid w:val="001A47A9"/>
    <w:rsid w:val="001A4AC3"/>
    <w:rsid w:val="001A4F58"/>
    <w:rsid w:val="001A5626"/>
    <w:rsid w:val="001A5C2E"/>
    <w:rsid w:val="001A65E6"/>
    <w:rsid w:val="001A6A11"/>
    <w:rsid w:val="001A6C36"/>
    <w:rsid w:val="001A7328"/>
    <w:rsid w:val="001A76E5"/>
    <w:rsid w:val="001B19F0"/>
    <w:rsid w:val="001B1A1C"/>
    <w:rsid w:val="001B2228"/>
    <w:rsid w:val="001B276D"/>
    <w:rsid w:val="001B30C8"/>
    <w:rsid w:val="001B31F9"/>
    <w:rsid w:val="001B3486"/>
    <w:rsid w:val="001B4C8A"/>
    <w:rsid w:val="001B528F"/>
    <w:rsid w:val="001B57C2"/>
    <w:rsid w:val="001B592B"/>
    <w:rsid w:val="001B631A"/>
    <w:rsid w:val="001B6413"/>
    <w:rsid w:val="001B6578"/>
    <w:rsid w:val="001B66A5"/>
    <w:rsid w:val="001B758D"/>
    <w:rsid w:val="001C04C1"/>
    <w:rsid w:val="001C078D"/>
    <w:rsid w:val="001C099E"/>
    <w:rsid w:val="001C09DA"/>
    <w:rsid w:val="001C1217"/>
    <w:rsid w:val="001C18D3"/>
    <w:rsid w:val="001C39D5"/>
    <w:rsid w:val="001C41A4"/>
    <w:rsid w:val="001C4858"/>
    <w:rsid w:val="001C4AA2"/>
    <w:rsid w:val="001C4B45"/>
    <w:rsid w:val="001C5030"/>
    <w:rsid w:val="001C5101"/>
    <w:rsid w:val="001C7D59"/>
    <w:rsid w:val="001C7F28"/>
    <w:rsid w:val="001D07C0"/>
    <w:rsid w:val="001D086F"/>
    <w:rsid w:val="001D0FF7"/>
    <w:rsid w:val="001D1136"/>
    <w:rsid w:val="001D1853"/>
    <w:rsid w:val="001D187A"/>
    <w:rsid w:val="001D19C5"/>
    <w:rsid w:val="001D1F33"/>
    <w:rsid w:val="001D2734"/>
    <w:rsid w:val="001D29CF"/>
    <w:rsid w:val="001D2D96"/>
    <w:rsid w:val="001D3AF1"/>
    <w:rsid w:val="001D3DF4"/>
    <w:rsid w:val="001D3ECD"/>
    <w:rsid w:val="001D3F24"/>
    <w:rsid w:val="001D57AB"/>
    <w:rsid w:val="001D5820"/>
    <w:rsid w:val="001D674A"/>
    <w:rsid w:val="001D732F"/>
    <w:rsid w:val="001D7744"/>
    <w:rsid w:val="001D7AD8"/>
    <w:rsid w:val="001D7E96"/>
    <w:rsid w:val="001E0342"/>
    <w:rsid w:val="001E0C9F"/>
    <w:rsid w:val="001E105E"/>
    <w:rsid w:val="001E15E3"/>
    <w:rsid w:val="001E22FE"/>
    <w:rsid w:val="001E29E6"/>
    <w:rsid w:val="001E2D8D"/>
    <w:rsid w:val="001E33BD"/>
    <w:rsid w:val="001E3A9F"/>
    <w:rsid w:val="001E3CE4"/>
    <w:rsid w:val="001E4CF3"/>
    <w:rsid w:val="001E514C"/>
    <w:rsid w:val="001E5B4F"/>
    <w:rsid w:val="001E62C2"/>
    <w:rsid w:val="001E63F3"/>
    <w:rsid w:val="001E662B"/>
    <w:rsid w:val="001E7D58"/>
    <w:rsid w:val="001F0196"/>
    <w:rsid w:val="001F0421"/>
    <w:rsid w:val="001F15F0"/>
    <w:rsid w:val="001F263D"/>
    <w:rsid w:val="001F54EC"/>
    <w:rsid w:val="001F6551"/>
    <w:rsid w:val="001F6C09"/>
    <w:rsid w:val="001F6DFF"/>
    <w:rsid w:val="001F73FB"/>
    <w:rsid w:val="002002F0"/>
    <w:rsid w:val="00200BE8"/>
    <w:rsid w:val="00200DE8"/>
    <w:rsid w:val="00200F5D"/>
    <w:rsid w:val="002013D6"/>
    <w:rsid w:val="00201944"/>
    <w:rsid w:val="00201CC5"/>
    <w:rsid w:val="00202201"/>
    <w:rsid w:val="00202889"/>
    <w:rsid w:val="00203355"/>
    <w:rsid w:val="00203CD5"/>
    <w:rsid w:val="00206025"/>
    <w:rsid w:val="0021024B"/>
    <w:rsid w:val="002116CD"/>
    <w:rsid w:val="00211738"/>
    <w:rsid w:val="00211814"/>
    <w:rsid w:val="00212EA1"/>
    <w:rsid w:val="00213EE1"/>
    <w:rsid w:val="002148CC"/>
    <w:rsid w:val="00214EE9"/>
    <w:rsid w:val="0021542E"/>
    <w:rsid w:val="00215660"/>
    <w:rsid w:val="0021582F"/>
    <w:rsid w:val="002158AD"/>
    <w:rsid w:val="00216217"/>
    <w:rsid w:val="002169BF"/>
    <w:rsid w:val="002201C0"/>
    <w:rsid w:val="00220359"/>
    <w:rsid w:val="00220444"/>
    <w:rsid w:val="00220826"/>
    <w:rsid w:val="00221760"/>
    <w:rsid w:val="00221EE6"/>
    <w:rsid w:val="00222E27"/>
    <w:rsid w:val="002235ED"/>
    <w:rsid w:val="002237E9"/>
    <w:rsid w:val="00224A81"/>
    <w:rsid w:val="00225B08"/>
    <w:rsid w:val="00226697"/>
    <w:rsid w:val="00226729"/>
    <w:rsid w:val="00226DF2"/>
    <w:rsid w:val="00227017"/>
    <w:rsid w:val="00227042"/>
    <w:rsid w:val="002271AF"/>
    <w:rsid w:val="0023152D"/>
    <w:rsid w:val="00231579"/>
    <w:rsid w:val="00231A50"/>
    <w:rsid w:val="0023230A"/>
    <w:rsid w:val="00232609"/>
    <w:rsid w:val="0023452C"/>
    <w:rsid w:val="00235E03"/>
    <w:rsid w:val="00240587"/>
    <w:rsid w:val="00240B20"/>
    <w:rsid w:val="00240FFC"/>
    <w:rsid w:val="002413F8"/>
    <w:rsid w:val="00241C65"/>
    <w:rsid w:val="00242ECD"/>
    <w:rsid w:val="00243403"/>
    <w:rsid w:val="00243563"/>
    <w:rsid w:val="002444B9"/>
    <w:rsid w:val="00244610"/>
    <w:rsid w:val="00245735"/>
    <w:rsid w:val="0024672D"/>
    <w:rsid w:val="002476DB"/>
    <w:rsid w:val="00250498"/>
    <w:rsid w:val="002506C8"/>
    <w:rsid w:val="00251841"/>
    <w:rsid w:val="0025192A"/>
    <w:rsid w:val="00256740"/>
    <w:rsid w:val="00256D38"/>
    <w:rsid w:val="0025759D"/>
    <w:rsid w:val="00257A3F"/>
    <w:rsid w:val="00257CFF"/>
    <w:rsid w:val="00261041"/>
    <w:rsid w:val="0026219C"/>
    <w:rsid w:val="00262316"/>
    <w:rsid w:val="0026271A"/>
    <w:rsid w:val="00263B4E"/>
    <w:rsid w:val="00265846"/>
    <w:rsid w:val="00266021"/>
    <w:rsid w:val="0026687B"/>
    <w:rsid w:val="00266AFF"/>
    <w:rsid w:val="002677C3"/>
    <w:rsid w:val="0027034C"/>
    <w:rsid w:val="002706F9"/>
    <w:rsid w:val="002707A3"/>
    <w:rsid w:val="00271422"/>
    <w:rsid w:val="002726C3"/>
    <w:rsid w:val="00273529"/>
    <w:rsid w:val="00273BD9"/>
    <w:rsid w:val="00274DD6"/>
    <w:rsid w:val="00274DDD"/>
    <w:rsid w:val="0027582D"/>
    <w:rsid w:val="00276A6C"/>
    <w:rsid w:val="00277637"/>
    <w:rsid w:val="00277B2F"/>
    <w:rsid w:val="00277FB6"/>
    <w:rsid w:val="0028064B"/>
    <w:rsid w:val="0028094B"/>
    <w:rsid w:val="00280981"/>
    <w:rsid w:val="00280EC0"/>
    <w:rsid w:val="00281892"/>
    <w:rsid w:val="002820A2"/>
    <w:rsid w:val="002828D6"/>
    <w:rsid w:val="002829EC"/>
    <w:rsid w:val="00282C15"/>
    <w:rsid w:val="00284370"/>
    <w:rsid w:val="00284738"/>
    <w:rsid w:val="00284AE7"/>
    <w:rsid w:val="002852F0"/>
    <w:rsid w:val="0028564A"/>
    <w:rsid w:val="002859FF"/>
    <w:rsid w:val="00285FB1"/>
    <w:rsid w:val="00286424"/>
    <w:rsid w:val="00286429"/>
    <w:rsid w:val="00286B74"/>
    <w:rsid w:val="00287974"/>
    <w:rsid w:val="00290EAD"/>
    <w:rsid w:val="00292589"/>
    <w:rsid w:val="0029294F"/>
    <w:rsid w:val="00292C6C"/>
    <w:rsid w:val="0029304F"/>
    <w:rsid w:val="002940A3"/>
    <w:rsid w:val="00295402"/>
    <w:rsid w:val="002964B0"/>
    <w:rsid w:val="0029754B"/>
    <w:rsid w:val="00297CF4"/>
    <w:rsid w:val="00297EE8"/>
    <w:rsid w:val="002A210F"/>
    <w:rsid w:val="002A29DA"/>
    <w:rsid w:val="002A2F86"/>
    <w:rsid w:val="002A39EA"/>
    <w:rsid w:val="002A3A37"/>
    <w:rsid w:val="002A3A4C"/>
    <w:rsid w:val="002A43C9"/>
    <w:rsid w:val="002A59AD"/>
    <w:rsid w:val="002A71B6"/>
    <w:rsid w:val="002A7551"/>
    <w:rsid w:val="002A757A"/>
    <w:rsid w:val="002A7D58"/>
    <w:rsid w:val="002A7E7C"/>
    <w:rsid w:val="002A7EDE"/>
    <w:rsid w:val="002B014E"/>
    <w:rsid w:val="002B0D90"/>
    <w:rsid w:val="002B1353"/>
    <w:rsid w:val="002B1A4D"/>
    <w:rsid w:val="002B237B"/>
    <w:rsid w:val="002B2501"/>
    <w:rsid w:val="002B392A"/>
    <w:rsid w:val="002B3EF6"/>
    <w:rsid w:val="002B44D6"/>
    <w:rsid w:val="002B4B5D"/>
    <w:rsid w:val="002B4EDD"/>
    <w:rsid w:val="002B57FC"/>
    <w:rsid w:val="002B623D"/>
    <w:rsid w:val="002B635B"/>
    <w:rsid w:val="002B64BB"/>
    <w:rsid w:val="002C1459"/>
    <w:rsid w:val="002C298F"/>
    <w:rsid w:val="002C2CA7"/>
    <w:rsid w:val="002C2ED8"/>
    <w:rsid w:val="002C3180"/>
    <w:rsid w:val="002C34B2"/>
    <w:rsid w:val="002C36CF"/>
    <w:rsid w:val="002C376C"/>
    <w:rsid w:val="002C4151"/>
    <w:rsid w:val="002C4676"/>
    <w:rsid w:val="002C4E1B"/>
    <w:rsid w:val="002C53C0"/>
    <w:rsid w:val="002C59FF"/>
    <w:rsid w:val="002C6747"/>
    <w:rsid w:val="002D0581"/>
    <w:rsid w:val="002D0941"/>
    <w:rsid w:val="002D105E"/>
    <w:rsid w:val="002D19E2"/>
    <w:rsid w:val="002D1BB6"/>
    <w:rsid w:val="002D1CE2"/>
    <w:rsid w:val="002D1E69"/>
    <w:rsid w:val="002D2234"/>
    <w:rsid w:val="002D2311"/>
    <w:rsid w:val="002D35EC"/>
    <w:rsid w:val="002D5D8B"/>
    <w:rsid w:val="002D6405"/>
    <w:rsid w:val="002D78FA"/>
    <w:rsid w:val="002E0576"/>
    <w:rsid w:val="002E065B"/>
    <w:rsid w:val="002E10F4"/>
    <w:rsid w:val="002E14D4"/>
    <w:rsid w:val="002E24EE"/>
    <w:rsid w:val="002E2C47"/>
    <w:rsid w:val="002E34C3"/>
    <w:rsid w:val="002E4421"/>
    <w:rsid w:val="002E54A8"/>
    <w:rsid w:val="002E73BA"/>
    <w:rsid w:val="002E7609"/>
    <w:rsid w:val="002F0A1D"/>
    <w:rsid w:val="002F0BAC"/>
    <w:rsid w:val="002F0C45"/>
    <w:rsid w:val="002F0C58"/>
    <w:rsid w:val="002F164C"/>
    <w:rsid w:val="002F26D8"/>
    <w:rsid w:val="002F32D5"/>
    <w:rsid w:val="002F49AC"/>
    <w:rsid w:val="002F4AC8"/>
    <w:rsid w:val="002F4BF3"/>
    <w:rsid w:val="002F4F49"/>
    <w:rsid w:val="002F5219"/>
    <w:rsid w:val="002F5C57"/>
    <w:rsid w:val="002F6102"/>
    <w:rsid w:val="002F75AE"/>
    <w:rsid w:val="00300AFE"/>
    <w:rsid w:val="00301B74"/>
    <w:rsid w:val="003020AB"/>
    <w:rsid w:val="00302302"/>
    <w:rsid w:val="00303BFF"/>
    <w:rsid w:val="00303D1A"/>
    <w:rsid w:val="003048E9"/>
    <w:rsid w:val="00304AE9"/>
    <w:rsid w:val="00305928"/>
    <w:rsid w:val="00305A63"/>
    <w:rsid w:val="00305B64"/>
    <w:rsid w:val="00306069"/>
    <w:rsid w:val="003063C7"/>
    <w:rsid w:val="00307143"/>
    <w:rsid w:val="003075D0"/>
    <w:rsid w:val="00307B6C"/>
    <w:rsid w:val="0031030A"/>
    <w:rsid w:val="003104B8"/>
    <w:rsid w:val="0031128D"/>
    <w:rsid w:val="0031148A"/>
    <w:rsid w:val="00312007"/>
    <w:rsid w:val="003124DE"/>
    <w:rsid w:val="00312EA3"/>
    <w:rsid w:val="00313BCD"/>
    <w:rsid w:val="00313E51"/>
    <w:rsid w:val="00314222"/>
    <w:rsid w:val="0031426A"/>
    <w:rsid w:val="00315604"/>
    <w:rsid w:val="003158D0"/>
    <w:rsid w:val="003160B0"/>
    <w:rsid w:val="0031664E"/>
    <w:rsid w:val="00316DB1"/>
    <w:rsid w:val="00317CA7"/>
    <w:rsid w:val="00320643"/>
    <w:rsid w:val="00321416"/>
    <w:rsid w:val="00321468"/>
    <w:rsid w:val="00322046"/>
    <w:rsid w:val="003226C7"/>
    <w:rsid w:val="00322ADD"/>
    <w:rsid w:val="00323824"/>
    <w:rsid w:val="00323C61"/>
    <w:rsid w:val="00324261"/>
    <w:rsid w:val="003254E0"/>
    <w:rsid w:val="003257D9"/>
    <w:rsid w:val="003258AA"/>
    <w:rsid w:val="00325F81"/>
    <w:rsid w:val="0032691A"/>
    <w:rsid w:val="00326D63"/>
    <w:rsid w:val="003273AB"/>
    <w:rsid w:val="00327CB5"/>
    <w:rsid w:val="00331EEE"/>
    <w:rsid w:val="00331FA5"/>
    <w:rsid w:val="003322B8"/>
    <w:rsid w:val="003334AE"/>
    <w:rsid w:val="00334751"/>
    <w:rsid w:val="00334E18"/>
    <w:rsid w:val="0033522E"/>
    <w:rsid w:val="00335658"/>
    <w:rsid w:val="003369F7"/>
    <w:rsid w:val="00337CEA"/>
    <w:rsid w:val="00341816"/>
    <w:rsid w:val="00342451"/>
    <w:rsid w:val="00342C2C"/>
    <w:rsid w:val="00343FB3"/>
    <w:rsid w:val="00344687"/>
    <w:rsid w:val="00344874"/>
    <w:rsid w:val="003450C5"/>
    <w:rsid w:val="003452A8"/>
    <w:rsid w:val="00345BD6"/>
    <w:rsid w:val="00346D11"/>
    <w:rsid w:val="003471B0"/>
    <w:rsid w:val="00347327"/>
    <w:rsid w:val="00350A2A"/>
    <w:rsid w:val="003510C7"/>
    <w:rsid w:val="003517B4"/>
    <w:rsid w:val="00352AA3"/>
    <w:rsid w:val="00355981"/>
    <w:rsid w:val="00355CDE"/>
    <w:rsid w:val="00355DDF"/>
    <w:rsid w:val="00357111"/>
    <w:rsid w:val="00357472"/>
    <w:rsid w:val="003574A8"/>
    <w:rsid w:val="0036013D"/>
    <w:rsid w:val="003602D4"/>
    <w:rsid w:val="00360A67"/>
    <w:rsid w:val="00360D7B"/>
    <w:rsid w:val="00360E5F"/>
    <w:rsid w:val="003613CD"/>
    <w:rsid w:val="003616CA"/>
    <w:rsid w:val="00363FA5"/>
    <w:rsid w:val="00365527"/>
    <w:rsid w:val="00366191"/>
    <w:rsid w:val="00366259"/>
    <w:rsid w:val="003663CF"/>
    <w:rsid w:val="00366FBC"/>
    <w:rsid w:val="00367FB7"/>
    <w:rsid w:val="0037040D"/>
    <w:rsid w:val="00371CB4"/>
    <w:rsid w:val="003722EF"/>
    <w:rsid w:val="003726DD"/>
    <w:rsid w:val="00373BC9"/>
    <w:rsid w:val="00373C52"/>
    <w:rsid w:val="00373CA6"/>
    <w:rsid w:val="003740BA"/>
    <w:rsid w:val="00374258"/>
    <w:rsid w:val="0037429B"/>
    <w:rsid w:val="0037475A"/>
    <w:rsid w:val="0037608F"/>
    <w:rsid w:val="003767CE"/>
    <w:rsid w:val="003770D0"/>
    <w:rsid w:val="00380396"/>
    <w:rsid w:val="003808B4"/>
    <w:rsid w:val="00380C32"/>
    <w:rsid w:val="00380DAA"/>
    <w:rsid w:val="00381477"/>
    <w:rsid w:val="003817D1"/>
    <w:rsid w:val="00381B0F"/>
    <w:rsid w:val="00381E43"/>
    <w:rsid w:val="0038352A"/>
    <w:rsid w:val="00383725"/>
    <w:rsid w:val="00384791"/>
    <w:rsid w:val="003847E2"/>
    <w:rsid w:val="00384A9F"/>
    <w:rsid w:val="00385ED4"/>
    <w:rsid w:val="00386FF8"/>
    <w:rsid w:val="00387194"/>
    <w:rsid w:val="00387435"/>
    <w:rsid w:val="003901CC"/>
    <w:rsid w:val="003903ED"/>
    <w:rsid w:val="003912FB"/>
    <w:rsid w:val="00391763"/>
    <w:rsid w:val="0039214E"/>
    <w:rsid w:val="00392416"/>
    <w:rsid w:val="00392A4D"/>
    <w:rsid w:val="0039305C"/>
    <w:rsid w:val="003935B6"/>
    <w:rsid w:val="0039416D"/>
    <w:rsid w:val="003949E5"/>
    <w:rsid w:val="0039618E"/>
    <w:rsid w:val="003966AF"/>
    <w:rsid w:val="003967C8"/>
    <w:rsid w:val="00396816"/>
    <w:rsid w:val="00396C33"/>
    <w:rsid w:val="00397361"/>
    <w:rsid w:val="003973CF"/>
    <w:rsid w:val="003977E3"/>
    <w:rsid w:val="00397FBF"/>
    <w:rsid w:val="003A025E"/>
    <w:rsid w:val="003A220B"/>
    <w:rsid w:val="003A2B9F"/>
    <w:rsid w:val="003A2C51"/>
    <w:rsid w:val="003A3A28"/>
    <w:rsid w:val="003A452B"/>
    <w:rsid w:val="003A4BE1"/>
    <w:rsid w:val="003A64B6"/>
    <w:rsid w:val="003A6E5A"/>
    <w:rsid w:val="003A7206"/>
    <w:rsid w:val="003B1DC2"/>
    <w:rsid w:val="003B1F32"/>
    <w:rsid w:val="003B2578"/>
    <w:rsid w:val="003B2BD9"/>
    <w:rsid w:val="003B3094"/>
    <w:rsid w:val="003B3AF3"/>
    <w:rsid w:val="003B4855"/>
    <w:rsid w:val="003B4EC4"/>
    <w:rsid w:val="003B5817"/>
    <w:rsid w:val="003B5AFF"/>
    <w:rsid w:val="003B7193"/>
    <w:rsid w:val="003C0638"/>
    <w:rsid w:val="003C33A0"/>
    <w:rsid w:val="003C48DD"/>
    <w:rsid w:val="003C4AEB"/>
    <w:rsid w:val="003C52CE"/>
    <w:rsid w:val="003C584C"/>
    <w:rsid w:val="003C58E0"/>
    <w:rsid w:val="003C649A"/>
    <w:rsid w:val="003C6C5D"/>
    <w:rsid w:val="003C6FFD"/>
    <w:rsid w:val="003C7039"/>
    <w:rsid w:val="003C70D8"/>
    <w:rsid w:val="003C7434"/>
    <w:rsid w:val="003C7471"/>
    <w:rsid w:val="003C7C86"/>
    <w:rsid w:val="003D0500"/>
    <w:rsid w:val="003D0D0E"/>
    <w:rsid w:val="003D1199"/>
    <w:rsid w:val="003D1700"/>
    <w:rsid w:val="003D182A"/>
    <w:rsid w:val="003D40AD"/>
    <w:rsid w:val="003D4658"/>
    <w:rsid w:val="003D4A57"/>
    <w:rsid w:val="003D52D6"/>
    <w:rsid w:val="003D5FB3"/>
    <w:rsid w:val="003D62A7"/>
    <w:rsid w:val="003D6566"/>
    <w:rsid w:val="003E0227"/>
    <w:rsid w:val="003E038B"/>
    <w:rsid w:val="003E0D6A"/>
    <w:rsid w:val="003E0DDA"/>
    <w:rsid w:val="003E0E41"/>
    <w:rsid w:val="003E1AD6"/>
    <w:rsid w:val="003E372A"/>
    <w:rsid w:val="003E396E"/>
    <w:rsid w:val="003E43AB"/>
    <w:rsid w:val="003E4B0B"/>
    <w:rsid w:val="003E527F"/>
    <w:rsid w:val="003E55C0"/>
    <w:rsid w:val="003E5D62"/>
    <w:rsid w:val="003E7D74"/>
    <w:rsid w:val="003F00F6"/>
    <w:rsid w:val="003F08BD"/>
    <w:rsid w:val="003F1A21"/>
    <w:rsid w:val="003F1B36"/>
    <w:rsid w:val="003F1B7A"/>
    <w:rsid w:val="003F1C00"/>
    <w:rsid w:val="003F257D"/>
    <w:rsid w:val="003F3552"/>
    <w:rsid w:val="003F5181"/>
    <w:rsid w:val="003F5A09"/>
    <w:rsid w:val="003F6F83"/>
    <w:rsid w:val="003F7996"/>
    <w:rsid w:val="00400628"/>
    <w:rsid w:val="00401BF4"/>
    <w:rsid w:val="004044EC"/>
    <w:rsid w:val="0040486A"/>
    <w:rsid w:val="00406528"/>
    <w:rsid w:val="00406951"/>
    <w:rsid w:val="00410664"/>
    <w:rsid w:val="004111BD"/>
    <w:rsid w:val="004114DC"/>
    <w:rsid w:val="004115D0"/>
    <w:rsid w:val="0041450A"/>
    <w:rsid w:val="004148CA"/>
    <w:rsid w:val="00414EE1"/>
    <w:rsid w:val="00415327"/>
    <w:rsid w:val="00415A08"/>
    <w:rsid w:val="0041644B"/>
    <w:rsid w:val="00417877"/>
    <w:rsid w:val="004178C1"/>
    <w:rsid w:val="004200BE"/>
    <w:rsid w:val="004223E9"/>
    <w:rsid w:val="004225F8"/>
    <w:rsid w:val="00424579"/>
    <w:rsid w:val="00424E5B"/>
    <w:rsid w:val="0042656A"/>
    <w:rsid w:val="00426BBF"/>
    <w:rsid w:val="00426DC9"/>
    <w:rsid w:val="0042716E"/>
    <w:rsid w:val="00427D61"/>
    <w:rsid w:val="0043040E"/>
    <w:rsid w:val="00430478"/>
    <w:rsid w:val="004308C3"/>
    <w:rsid w:val="00431903"/>
    <w:rsid w:val="00431AA4"/>
    <w:rsid w:val="00432271"/>
    <w:rsid w:val="0043290A"/>
    <w:rsid w:val="0043385D"/>
    <w:rsid w:val="00435655"/>
    <w:rsid w:val="00436089"/>
    <w:rsid w:val="00437B5C"/>
    <w:rsid w:val="00437C3A"/>
    <w:rsid w:val="004405B3"/>
    <w:rsid w:val="00440A72"/>
    <w:rsid w:val="004414E6"/>
    <w:rsid w:val="00441E27"/>
    <w:rsid w:val="00442F7D"/>
    <w:rsid w:val="0044325D"/>
    <w:rsid w:val="0044599A"/>
    <w:rsid w:val="0044650E"/>
    <w:rsid w:val="00446F6F"/>
    <w:rsid w:val="00447B49"/>
    <w:rsid w:val="00447E09"/>
    <w:rsid w:val="004509F9"/>
    <w:rsid w:val="00450B8C"/>
    <w:rsid w:val="004534F2"/>
    <w:rsid w:val="004541D5"/>
    <w:rsid w:val="00454387"/>
    <w:rsid w:val="004546F3"/>
    <w:rsid w:val="00454B74"/>
    <w:rsid w:val="00455734"/>
    <w:rsid w:val="00455F8A"/>
    <w:rsid w:val="004568E8"/>
    <w:rsid w:val="0045708A"/>
    <w:rsid w:val="004572BC"/>
    <w:rsid w:val="00457CC5"/>
    <w:rsid w:val="00457DC6"/>
    <w:rsid w:val="00460941"/>
    <w:rsid w:val="00460B17"/>
    <w:rsid w:val="00460F03"/>
    <w:rsid w:val="00461BAC"/>
    <w:rsid w:val="00461F72"/>
    <w:rsid w:val="00461F8F"/>
    <w:rsid w:val="00462DD6"/>
    <w:rsid w:val="004641BD"/>
    <w:rsid w:val="00464AF6"/>
    <w:rsid w:val="0046606B"/>
    <w:rsid w:val="004661ED"/>
    <w:rsid w:val="00466A20"/>
    <w:rsid w:val="00466C82"/>
    <w:rsid w:val="00467932"/>
    <w:rsid w:val="00467D54"/>
    <w:rsid w:val="0047044E"/>
    <w:rsid w:val="00470E6D"/>
    <w:rsid w:val="004715C4"/>
    <w:rsid w:val="00471A46"/>
    <w:rsid w:val="00471AFE"/>
    <w:rsid w:val="00471FC4"/>
    <w:rsid w:val="00472418"/>
    <w:rsid w:val="004730D2"/>
    <w:rsid w:val="00473C2F"/>
    <w:rsid w:val="004740F5"/>
    <w:rsid w:val="004747FE"/>
    <w:rsid w:val="00474931"/>
    <w:rsid w:val="004751E5"/>
    <w:rsid w:val="004759BC"/>
    <w:rsid w:val="004759D2"/>
    <w:rsid w:val="00476F19"/>
    <w:rsid w:val="00477865"/>
    <w:rsid w:val="00480476"/>
    <w:rsid w:val="004804C3"/>
    <w:rsid w:val="0048091A"/>
    <w:rsid w:val="0048204C"/>
    <w:rsid w:val="00482CCA"/>
    <w:rsid w:val="00482F42"/>
    <w:rsid w:val="00483DA0"/>
    <w:rsid w:val="004841ED"/>
    <w:rsid w:val="00484365"/>
    <w:rsid w:val="004849BF"/>
    <w:rsid w:val="0048501A"/>
    <w:rsid w:val="00485612"/>
    <w:rsid w:val="004862F3"/>
    <w:rsid w:val="004864DB"/>
    <w:rsid w:val="00486664"/>
    <w:rsid w:val="0048684C"/>
    <w:rsid w:val="0048788E"/>
    <w:rsid w:val="004906A9"/>
    <w:rsid w:val="0049204C"/>
    <w:rsid w:val="00492313"/>
    <w:rsid w:val="004928EF"/>
    <w:rsid w:val="004934B8"/>
    <w:rsid w:val="0049369B"/>
    <w:rsid w:val="00493E72"/>
    <w:rsid w:val="00494153"/>
    <w:rsid w:val="004944A5"/>
    <w:rsid w:val="00495070"/>
    <w:rsid w:val="00496423"/>
    <w:rsid w:val="004A1FA3"/>
    <w:rsid w:val="004A25EE"/>
    <w:rsid w:val="004A27EC"/>
    <w:rsid w:val="004A4861"/>
    <w:rsid w:val="004A514B"/>
    <w:rsid w:val="004A5505"/>
    <w:rsid w:val="004A57E7"/>
    <w:rsid w:val="004A5E23"/>
    <w:rsid w:val="004A6573"/>
    <w:rsid w:val="004A73D3"/>
    <w:rsid w:val="004A7A29"/>
    <w:rsid w:val="004B030C"/>
    <w:rsid w:val="004B1562"/>
    <w:rsid w:val="004B2531"/>
    <w:rsid w:val="004B2982"/>
    <w:rsid w:val="004B2E67"/>
    <w:rsid w:val="004B3513"/>
    <w:rsid w:val="004B3C6F"/>
    <w:rsid w:val="004B55D1"/>
    <w:rsid w:val="004B5E67"/>
    <w:rsid w:val="004B6B9D"/>
    <w:rsid w:val="004B7D3B"/>
    <w:rsid w:val="004C0386"/>
    <w:rsid w:val="004C0821"/>
    <w:rsid w:val="004C1A15"/>
    <w:rsid w:val="004C1ADE"/>
    <w:rsid w:val="004C1E58"/>
    <w:rsid w:val="004C20A7"/>
    <w:rsid w:val="004C288F"/>
    <w:rsid w:val="004C34A9"/>
    <w:rsid w:val="004C34CF"/>
    <w:rsid w:val="004C35CB"/>
    <w:rsid w:val="004C3BE7"/>
    <w:rsid w:val="004C4133"/>
    <w:rsid w:val="004C4887"/>
    <w:rsid w:val="004C4CDC"/>
    <w:rsid w:val="004C51A6"/>
    <w:rsid w:val="004C61A3"/>
    <w:rsid w:val="004C7D6E"/>
    <w:rsid w:val="004D055F"/>
    <w:rsid w:val="004D09D3"/>
    <w:rsid w:val="004D0CA3"/>
    <w:rsid w:val="004D1F5A"/>
    <w:rsid w:val="004D2A12"/>
    <w:rsid w:val="004D3A8B"/>
    <w:rsid w:val="004D4A7A"/>
    <w:rsid w:val="004D4DB1"/>
    <w:rsid w:val="004D5716"/>
    <w:rsid w:val="004D66DD"/>
    <w:rsid w:val="004D6B1F"/>
    <w:rsid w:val="004D6E29"/>
    <w:rsid w:val="004D781B"/>
    <w:rsid w:val="004E0295"/>
    <w:rsid w:val="004E0741"/>
    <w:rsid w:val="004E111D"/>
    <w:rsid w:val="004E186E"/>
    <w:rsid w:val="004E1DED"/>
    <w:rsid w:val="004E1E0B"/>
    <w:rsid w:val="004E2A4A"/>
    <w:rsid w:val="004E316C"/>
    <w:rsid w:val="004E349D"/>
    <w:rsid w:val="004E3C8B"/>
    <w:rsid w:val="004E415A"/>
    <w:rsid w:val="004E41B0"/>
    <w:rsid w:val="004E48C0"/>
    <w:rsid w:val="004E48C7"/>
    <w:rsid w:val="004E4BB7"/>
    <w:rsid w:val="004E5739"/>
    <w:rsid w:val="004E58CD"/>
    <w:rsid w:val="004E5907"/>
    <w:rsid w:val="004E5B4D"/>
    <w:rsid w:val="004E601B"/>
    <w:rsid w:val="004E7015"/>
    <w:rsid w:val="004F04E4"/>
    <w:rsid w:val="004F0D62"/>
    <w:rsid w:val="004F34F6"/>
    <w:rsid w:val="004F3B1B"/>
    <w:rsid w:val="004F4095"/>
    <w:rsid w:val="004F412C"/>
    <w:rsid w:val="004F4EE2"/>
    <w:rsid w:val="004F5124"/>
    <w:rsid w:val="004F5563"/>
    <w:rsid w:val="004F5CAD"/>
    <w:rsid w:val="005016B8"/>
    <w:rsid w:val="00502081"/>
    <w:rsid w:val="0050222A"/>
    <w:rsid w:val="005031B0"/>
    <w:rsid w:val="00503222"/>
    <w:rsid w:val="00503679"/>
    <w:rsid w:val="00503789"/>
    <w:rsid w:val="00503F52"/>
    <w:rsid w:val="0050516C"/>
    <w:rsid w:val="00505985"/>
    <w:rsid w:val="00505A7F"/>
    <w:rsid w:val="00507777"/>
    <w:rsid w:val="00510328"/>
    <w:rsid w:val="005103D8"/>
    <w:rsid w:val="00510574"/>
    <w:rsid w:val="005106CA"/>
    <w:rsid w:val="00510ACE"/>
    <w:rsid w:val="00511349"/>
    <w:rsid w:val="005115DA"/>
    <w:rsid w:val="00511649"/>
    <w:rsid w:val="0051168B"/>
    <w:rsid w:val="0051170B"/>
    <w:rsid w:val="005120F9"/>
    <w:rsid w:val="005129B6"/>
    <w:rsid w:val="00512BDA"/>
    <w:rsid w:val="005130ED"/>
    <w:rsid w:val="005135E9"/>
    <w:rsid w:val="00513FCA"/>
    <w:rsid w:val="005146FF"/>
    <w:rsid w:val="005149D3"/>
    <w:rsid w:val="005152B6"/>
    <w:rsid w:val="00515770"/>
    <w:rsid w:val="005202A3"/>
    <w:rsid w:val="00522056"/>
    <w:rsid w:val="00522359"/>
    <w:rsid w:val="00522D44"/>
    <w:rsid w:val="005234D7"/>
    <w:rsid w:val="00523898"/>
    <w:rsid w:val="005250F7"/>
    <w:rsid w:val="00525741"/>
    <w:rsid w:val="005259EC"/>
    <w:rsid w:val="005275AD"/>
    <w:rsid w:val="005278F4"/>
    <w:rsid w:val="00527B48"/>
    <w:rsid w:val="00530ED6"/>
    <w:rsid w:val="00531804"/>
    <w:rsid w:val="00532072"/>
    <w:rsid w:val="0053289A"/>
    <w:rsid w:val="0053297C"/>
    <w:rsid w:val="0053322A"/>
    <w:rsid w:val="00533387"/>
    <w:rsid w:val="005335AC"/>
    <w:rsid w:val="0053537F"/>
    <w:rsid w:val="00536402"/>
    <w:rsid w:val="00537AD3"/>
    <w:rsid w:val="005400FB"/>
    <w:rsid w:val="0054035C"/>
    <w:rsid w:val="0054037F"/>
    <w:rsid w:val="00542B6D"/>
    <w:rsid w:val="00543CE1"/>
    <w:rsid w:val="00543CE3"/>
    <w:rsid w:val="00544E9F"/>
    <w:rsid w:val="0054545B"/>
    <w:rsid w:val="00546017"/>
    <w:rsid w:val="0054703A"/>
    <w:rsid w:val="00547067"/>
    <w:rsid w:val="00547485"/>
    <w:rsid w:val="00547A4F"/>
    <w:rsid w:val="005510C5"/>
    <w:rsid w:val="00552992"/>
    <w:rsid w:val="00552CE8"/>
    <w:rsid w:val="00552F8B"/>
    <w:rsid w:val="00553498"/>
    <w:rsid w:val="00553CAF"/>
    <w:rsid w:val="005547FA"/>
    <w:rsid w:val="0055481A"/>
    <w:rsid w:val="00554CE2"/>
    <w:rsid w:val="00556F6B"/>
    <w:rsid w:val="00557157"/>
    <w:rsid w:val="00557406"/>
    <w:rsid w:val="00557DAB"/>
    <w:rsid w:val="005612D9"/>
    <w:rsid w:val="00563D18"/>
    <w:rsid w:val="005642E3"/>
    <w:rsid w:val="00564BE9"/>
    <w:rsid w:val="00565603"/>
    <w:rsid w:val="005665B6"/>
    <w:rsid w:val="00566C58"/>
    <w:rsid w:val="00567430"/>
    <w:rsid w:val="00567B04"/>
    <w:rsid w:val="005728FC"/>
    <w:rsid w:val="00572A09"/>
    <w:rsid w:val="00573428"/>
    <w:rsid w:val="005738D0"/>
    <w:rsid w:val="00573D19"/>
    <w:rsid w:val="00573E5C"/>
    <w:rsid w:val="00573F65"/>
    <w:rsid w:val="00574D88"/>
    <w:rsid w:val="00575DEA"/>
    <w:rsid w:val="00580083"/>
    <w:rsid w:val="00582585"/>
    <w:rsid w:val="00582785"/>
    <w:rsid w:val="005831C2"/>
    <w:rsid w:val="00583D0B"/>
    <w:rsid w:val="00584337"/>
    <w:rsid w:val="00585A27"/>
    <w:rsid w:val="0058610F"/>
    <w:rsid w:val="00586A67"/>
    <w:rsid w:val="00587357"/>
    <w:rsid w:val="00590513"/>
    <w:rsid w:val="00590AE7"/>
    <w:rsid w:val="00590E9F"/>
    <w:rsid w:val="005912CB"/>
    <w:rsid w:val="00591664"/>
    <w:rsid w:val="0059281B"/>
    <w:rsid w:val="00593EDF"/>
    <w:rsid w:val="00593F28"/>
    <w:rsid w:val="005946C0"/>
    <w:rsid w:val="00596083"/>
    <w:rsid w:val="005963EE"/>
    <w:rsid w:val="0059685F"/>
    <w:rsid w:val="00596ECC"/>
    <w:rsid w:val="00597222"/>
    <w:rsid w:val="00597262"/>
    <w:rsid w:val="00597325"/>
    <w:rsid w:val="00597A92"/>
    <w:rsid w:val="005A0227"/>
    <w:rsid w:val="005A1603"/>
    <w:rsid w:val="005A2512"/>
    <w:rsid w:val="005A26F0"/>
    <w:rsid w:val="005A2FD7"/>
    <w:rsid w:val="005A44AB"/>
    <w:rsid w:val="005A46BA"/>
    <w:rsid w:val="005A5556"/>
    <w:rsid w:val="005A5729"/>
    <w:rsid w:val="005A595D"/>
    <w:rsid w:val="005A5A23"/>
    <w:rsid w:val="005B0A18"/>
    <w:rsid w:val="005B1068"/>
    <w:rsid w:val="005B1381"/>
    <w:rsid w:val="005B1BBA"/>
    <w:rsid w:val="005B1E55"/>
    <w:rsid w:val="005B1F23"/>
    <w:rsid w:val="005B22FD"/>
    <w:rsid w:val="005B2B81"/>
    <w:rsid w:val="005B33CC"/>
    <w:rsid w:val="005B3D33"/>
    <w:rsid w:val="005B4130"/>
    <w:rsid w:val="005B5014"/>
    <w:rsid w:val="005B5257"/>
    <w:rsid w:val="005B67D8"/>
    <w:rsid w:val="005B72A4"/>
    <w:rsid w:val="005B7949"/>
    <w:rsid w:val="005C2C3E"/>
    <w:rsid w:val="005C2C66"/>
    <w:rsid w:val="005C3339"/>
    <w:rsid w:val="005C33C1"/>
    <w:rsid w:val="005C39FD"/>
    <w:rsid w:val="005C4EC6"/>
    <w:rsid w:val="005C4EF0"/>
    <w:rsid w:val="005C555D"/>
    <w:rsid w:val="005C596C"/>
    <w:rsid w:val="005C5EFE"/>
    <w:rsid w:val="005C64CA"/>
    <w:rsid w:val="005C680C"/>
    <w:rsid w:val="005C735B"/>
    <w:rsid w:val="005C77DC"/>
    <w:rsid w:val="005C7BD9"/>
    <w:rsid w:val="005D01F1"/>
    <w:rsid w:val="005D0726"/>
    <w:rsid w:val="005D14B0"/>
    <w:rsid w:val="005D1779"/>
    <w:rsid w:val="005D1A44"/>
    <w:rsid w:val="005D1D68"/>
    <w:rsid w:val="005D20F6"/>
    <w:rsid w:val="005D23A7"/>
    <w:rsid w:val="005D24E8"/>
    <w:rsid w:val="005D4015"/>
    <w:rsid w:val="005D42D0"/>
    <w:rsid w:val="005D755F"/>
    <w:rsid w:val="005D780B"/>
    <w:rsid w:val="005D78D5"/>
    <w:rsid w:val="005D7BE8"/>
    <w:rsid w:val="005E085D"/>
    <w:rsid w:val="005E149D"/>
    <w:rsid w:val="005E14F7"/>
    <w:rsid w:val="005E169E"/>
    <w:rsid w:val="005E1B0F"/>
    <w:rsid w:val="005E3508"/>
    <w:rsid w:val="005E398E"/>
    <w:rsid w:val="005E3A8A"/>
    <w:rsid w:val="005E4F74"/>
    <w:rsid w:val="005E54FB"/>
    <w:rsid w:val="005E6F4B"/>
    <w:rsid w:val="005E7208"/>
    <w:rsid w:val="005E7428"/>
    <w:rsid w:val="005E7CAF"/>
    <w:rsid w:val="005E7D3B"/>
    <w:rsid w:val="005F00B7"/>
    <w:rsid w:val="005F0326"/>
    <w:rsid w:val="005F13F0"/>
    <w:rsid w:val="005F1725"/>
    <w:rsid w:val="005F2EC8"/>
    <w:rsid w:val="005F4066"/>
    <w:rsid w:val="005F4F94"/>
    <w:rsid w:val="005F6228"/>
    <w:rsid w:val="005F63EC"/>
    <w:rsid w:val="0060051A"/>
    <w:rsid w:val="00601B62"/>
    <w:rsid w:val="006021AD"/>
    <w:rsid w:val="00602F5D"/>
    <w:rsid w:val="00603085"/>
    <w:rsid w:val="006040CF"/>
    <w:rsid w:val="00604661"/>
    <w:rsid w:val="00604B3E"/>
    <w:rsid w:val="006053F7"/>
    <w:rsid w:val="0060629D"/>
    <w:rsid w:val="006108FB"/>
    <w:rsid w:val="0061115F"/>
    <w:rsid w:val="0061122F"/>
    <w:rsid w:val="00612046"/>
    <w:rsid w:val="006131C3"/>
    <w:rsid w:val="00614041"/>
    <w:rsid w:val="00615BD6"/>
    <w:rsid w:val="0061695E"/>
    <w:rsid w:val="00616CF4"/>
    <w:rsid w:val="00616EAE"/>
    <w:rsid w:val="00617ED5"/>
    <w:rsid w:val="00620071"/>
    <w:rsid w:val="00620337"/>
    <w:rsid w:val="00620829"/>
    <w:rsid w:val="00621473"/>
    <w:rsid w:val="006223C6"/>
    <w:rsid w:val="00622B3A"/>
    <w:rsid w:val="00623F8E"/>
    <w:rsid w:val="00625744"/>
    <w:rsid w:val="00626F96"/>
    <w:rsid w:val="00630872"/>
    <w:rsid w:val="006315FC"/>
    <w:rsid w:val="00631A03"/>
    <w:rsid w:val="00632DDC"/>
    <w:rsid w:val="0063500B"/>
    <w:rsid w:val="0063576D"/>
    <w:rsid w:val="00635AD0"/>
    <w:rsid w:val="00636752"/>
    <w:rsid w:val="00637064"/>
    <w:rsid w:val="00637589"/>
    <w:rsid w:val="00637EAD"/>
    <w:rsid w:val="0064032E"/>
    <w:rsid w:val="00641359"/>
    <w:rsid w:val="00641C54"/>
    <w:rsid w:val="00641E25"/>
    <w:rsid w:val="00641E4E"/>
    <w:rsid w:val="00642E3E"/>
    <w:rsid w:val="006438CC"/>
    <w:rsid w:val="00643F96"/>
    <w:rsid w:val="006441E1"/>
    <w:rsid w:val="00644388"/>
    <w:rsid w:val="0064484A"/>
    <w:rsid w:val="00646254"/>
    <w:rsid w:val="00646CA2"/>
    <w:rsid w:val="00646F38"/>
    <w:rsid w:val="006470C0"/>
    <w:rsid w:val="00647A96"/>
    <w:rsid w:val="00650179"/>
    <w:rsid w:val="006507C6"/>
    <w:rsid w:val="00650C30"/>
    <w:rsid w:val="00650E8B"/>
    <w:rsid w:val="00651AE8"/>
    <w:rsid w:val="00651CF3"/>
    <w:rsid w:val="006520F8"/>
    <w:rsid w:val="006524BF"/>
    <w:rsid w:val="0065270F"/>
    <w:rsid w:val="00653C31"/>
    <w:rsid w:val="00653DF1"/>
    <w:rsid w:val="006551CC"/>
    <w:rsid w:val="00655864"/>
    <w:rsid w:val="00655D60"/>
    <w:rsid w:val="0065612A"/>
    <w:rsid w:val="00656943"/>
    <w:rsid w:val="00656DD8"/>
    <w:rsid w:val="006579D1"/>
    <w:rsid w:val="00660530"/>
    <w:rsid w:val="0066053C"/>
    <w:rsid w:val="00660E2C"/>
    <w:rsid w:val="00663242"/>
    <w:rsid w:val="00663374"/>
    <w:rsid w:val="00663CE6"/>
    <w:rsid w:val="00663E85"/>
    <w:rsid w:val="006645C0"/>
    <w:rsid w:val="00664782"/>
    <w:rsid w:val="00664818"/>
    <w:rsid w:val="00665061"/>
    <w:rsid w:val="006663CC"/>
    <w:rsid w:val="00667238"/>
    <w:rsid w:val="00667314"/>
    <w:rsid w:val="00667F33"/>
    <w:rsid w:val="00673585"/>
    <w:rsid w:val="006737F8"/>
    <w:rsid w:val="0067387C"/>
    <w:rsid w:val="00673989"/>
    <w:rsid w:val="00673D5C"/>
    <w:rsid w:val="00674098"/>
    <w:rsid w:val="00674898"/>
    <w:rsid w:val="00675D60"/>
    <w:rsid w:val="006761FF"/>
    <w:rsid w:val="00676BBA"/>
    <w:rsid w:val="00676F13"/>
    <w:rsid w:val="00676F7A"/>
    <w:rsid w:val="00677755"/>
    <w:rsid w:val="0068001B"/>
    <w:rsid w:val="0068010C"/>
    <w:rsid w:val="0068011E"/>
    <w:rsid w:val="00680994"/>
    <w:rsid w:val="00681F31"/>
    <w:rsid w:val="00683D7E"/>
    <w:rsid w:val="006843B1"/>
    <w:rsid w:val="00684477"/>
    <w:rsid w:val="00684751"/>
    <w:rsid w:val="00684A17"/>
    <w:rsid w:val="00685D8C"/>
    <w:rsid w:val="00685FB0"/>
    <w:rsid w:val="006867F9"/>
    <w:rsid w:val="006870E4"/>
    <w:rsid w:val="00687166"/>
    <w:rsid w:val="00687AEA"/>
    <w:rsid w:val="00687F22"/>
    <w:rsid w:val="0069031D"/>
    <w:rsid w:val="00690504"/>
    <w:rsid w:val="0069087B"/>
    <w:rsid w:val="00694271"/>
    <w:rsid w:val="006943FD"/>
    <w:rsid w:val="00694E65"/>
    <w:rsid w:val="00695C44"/>
    <w:rsid w:val="006965F8"/>
    <w:rsid w:val="00696B0B"/>
    <w:rsid w:val="00696C88"/>
    <w:rsid w:val="00696DAF"/>
    <w:rsid w:val="006978E1"/>
    <w:rsid w:val="006A042E"/>
    <w:rsid w:val="006A1C8F"/>
    <w:rsid w:val="006A2270"/>
    <w:rsid w:val="006A2585"/>
    <w:rsid w:val="006A2E2F"/>
    <w:rsid w:val="006A3198"/>
    <w:rsid w:val="006A43DA"/>
    <w:rsid w:val="006A4BCB"/>
    <w:rsid w:val="006A4F42"/>
    <w:rsid w:val="006A5DF8"/>
    <w:rsid w:val="006A63AE"/>
    <w:rsid w:val="006A7188"/>
    <w:rsid w:val="006A78FA"/>
    <w:rsid w:val="006B0CA6"/>
    <w:rsid w:val="006B0FE1"/>
    <w:rsid w:val="006B2325"/>
    <w:rsid w:val="006B26D9"/>
    <w:rsid w:val="006B2E5B"/>
    <w:rsid w:val="006B3AF6"/>
    <w:rsid w:val="006B62B0"/>
    <w:rsid w:val="006B6935"/>
    <w:rsid w:val="006B7BC1"/>
    <w:rsid w:val="006B7F82"/>
    <w:rsid w:val="006C046C"/>
    <w:rsid w:val="006C1949"/>
    <w:rsid w:val="006C2D06"/>
    <w:rsid w:val="006C2E8A"/>
    <w:rsid w:val="006C42BD"/>
    <w:rsid w:val="006C4542"/>
    <w:rsid w:val="006C4C6F"/>
    <w:rsid w:val="006C526F"/>
    <w:rsid w:val="006C6523"/>
    <w:rsid w:val="006C6E36"/>
    <w:rsid w:val="006C718E"/>
    <w:rsid w:val="006C74D3"/>
    <w:rsid w:val="006C7860"/>
    <w:rsid w:val="006D13BA"/>
    <w:rsid w:val="006D165F"/>
    <w:rsid w:val="006D17E6"/>
    <w:rsid w:val="006D180F"/>
    <w:rsid w:val="006D1F0F"/>
    <w:rsid w:val="006D3435"/>
    <w:rsid w:val="006D3676"/>
    <w:rsid w:val="006D3A6B"/>
    <w:rsid w:val="006D51C5"/>
    <w:rsid w:val="006D5216"/>
    <w:rsid w:val="006D5B9D"/>
    <w:rsid w:val="006D62AB"/>
    <w:rsid w:val="006D6370"/>
    <w:rsid w:val="006D66BE"/>
    <w:rsid w:val="006D67E7"/>
    <w:rsid w:val="006D733A"/>
    <w:rsid w:val="006D76C6"/>
    <w:rsid w:val="006E0AAF"/>
    <w:rsid w:val="006E1593"/>
    <w:rsid w:val="006E1A25"/>
    <w:rsid w:val="006E261F"/>
    <w:rsid w:val="006E35E1"/>
    <w:rsid w:val="006E3F51"/>
    <w:rsid w:val="006E7C7E"/>
    <w:rsid w:val="006E7F51"/>
    <w:rsid w:val="006F0206"/>
    <w:rsid w:val="006F1034"/>
    <w:rsid w:val="006F185A"/>
    <w:rsid w:val="006F1D9B"/>
    <w:rsid w:val="006F24FE"/>
    <w:rsid w:val="006F2A1E"/>
    <w:rsid w:val="006F2D0A"/>
    <w:rsid w:val="006F2D2A"/>
    <w:rsid w:val="006F3835"/>
    <w:rsid w:val="006F40C5"/>
    <w:rsid w:val="006F4492"/>
    <w:rsid w:val="006F44DC"/>
    <w:rsid w:val="006F4E15"/>
    <w:rsid w:val="006F7D39"/>
    <w:rsid w:val="006F7DCD"/>
    <w:rsid w:val="00701186"/>
    <w:rsid w:val="007019D3"/>
    <w:rsid w:val="0070212C"/>
    <w:rsid w:val="0070273B"/>
    <w:rsid w:val="00702E8C"/>
    <w:rsid w:val="00703AEF"/>
    <w:rsid w:val="00704776"/>
    <w:rsid w:val="007049F5"/>
    <w:rsid w:val="00704DD7"/>
    <w:rsid w:val="00705B0E"/>
    <w:rsid w:val="00705DF1"/>
    <w:rsid w:val="007079B7"/>
    <w:rsid w:val="00707DDC"/>
    <w:rsid w:val="00710180"/>
    <w:rsid w:val="007103F0"/>
    <w:rsid w:val="007104C3"/>
    <w:rsid w:val="00711474"/>
    <w:rsid w:val="00712E93"/>
    <w:rsid w:val="00714D7E"/>
    <w:rsid w:val="00715BE1"/>
    <w:rsid w:val="00716388"/>
    <w:rsid w:val="007163EC"/>
    <w:rsid w:val="007168A8"/>
    <w:rsid w:val="0071695E"/>
    <w:rsid w:val="00716E83"/>
    <w:rsid w:val="00717A58"/>
    <w:rsid w:val="00720397"/>
    <w:rsid w:val="00720707"/>
    <w:rsid w:val="00722762"/>
    <w:rsid w:val="0072367B"/>
    <w:rsid w:val="00723978"/>
    <w:rsid w:val="007245BC"/>
    <w:rsid w:val="007246A5"/>
    <w:rsid w:val="0072530C"/>
    <w:rsid w:val="00725C06"/>
    <w:rsid w:val="00726D27"/>
    <w:rsid w:val="0073015C"/>
    <w:rsid w:val="0073018E"/>
    <w:rsid w:val="007316D5"/>
    <w:rsid w:val="007318F6"/>
    <w:rsid w:val="00731E11"/>
    <w:rsid w:val="00733142"/>
    <w:rsid w:val="007359DE"/>
    <w:rsid w:val="00737B17"/>
    <w:rsid w:val="00737EED"/>
    <w:rsid w:val="00740C41"/>
    <w:rsid w:val="00740E04"/>
    <w:rsid w:val="00741443"/>
    <w:rsid w:val="007416A4"/>
    <w:rsid w:val="00741FAF"/>
    <w:rsid w:val="00742EE3"/>
    <w:rsid w:val="007433B3"/>
    <w:rsid w:val="00744307"/>
    <w:rsid w:val="00744BBB"/>
    <w:rsid w:val="00746333"/>
    <w:rsid w:val="00746B0C"/>
    <w:rsid w:val="007478C3"/>
    <w:rsid w:val="0074791F"/>
    <w:rsid w:val="007479F5"/>
    <w:rsid w:val="007509BA"/>
    <w:rsid w:val="00750C84"/>
    <w:rsid w:val="007525FC"/>
    <w:rsid w:val="00752939"/>
    <w:rsid w:val="00752B47"/>
    <w:rsid w:val="00753DD0"/>
    <w:rsid w:val="007572DF"/>
    <w:rsid w:val="007577BC"/>
    <w:rsid w:val="00757AB6"/>
    <w:rsid w:val="00760205"/>
    <w:rsid w:val="0076077E"/>
    <w:rsid w:val="00761320"/>
    <w:rsid w:val="0076157C"/>
    <w:rsid w:val="00761AFB"/>
    <w:rsid w:val="00762786"/>
    <w:rsid w:val="00762EAC"/>
    <w:rsid w:val="00763053"/>
    <w:rsid w:val="0076324F"/>
    <w:rsid w:val="00764D02"/>
    <w:rsid w:val="00764EBB"/>
    <w:rsid w:val="0076544E"/>
    <w:rsid w:val="0076600F"/>
    <w:rsid w:val="00766D32"/>
    <w:rsid w:val="00770771"/>
    <w:rsid w:val="00771B52"/>
    <w:rsid w:val="007727C8"/>
    <w:rsid w:val="0077301D"/>
    <w:rsid w:val="00774578"/>
    <w:rsid w:val="00775489"/>
    <w:rsid w:val="00775718"/>
    <w:rsid w:val="00775C4A"/>
    <w:rsid w:val="007763F2"/>
    <w:rsid w:val="007764C3"/>
    <w:rsid w:val="007764EB"/>
    <w:rsid w:val="00777065"/>
    <w:rsid w:val="0077711B"/>
    <w:rsid w:val="00777490"/>
    <w:rsid w:val="007778C7"/>
    <w:rsid w:val="0077793C"/>
    <w:rsid w:val="007808D3"/>
    <w:rsid w:val="00781CD6"/>
    <w:rsid w:val="007824EA"/>
    <w:rsid w:val="00783592"/>
    <w:rsid w:val="00784DA6"/>
    <w:rsid w:val="00784F36"/>
    <w:rsid w:val="0078688E"/>
    <w:rsid w:val="00786ACC"/>
    <w:rsid w:val="00786D24"/>
    <w:rsid w:val="00786E40"/>
    <w:rsid w:val="0079037C"/>
    <w:rsid w:val="00790667"/>
    <w:rsid w:val="00790C39"/>
    <w:rsid w:val="00792B29"/>
    <w:rsid w:val="00792EF5"/>
    <w:rsid w:val="007931D4"/>
    <w:rsid w:val="007933BA"/>
    <w:rsid w:val="00793479"/>
    <w:rsid w:val="00794180"/>
    <w:rsid w:val="00794585"/>
    <w:rsid w:val="00794630"/>
    <w:rsid w:val="00794AFA"/>
    <w:rsid w:val="00795219"/>
    <w:rsid w:val="00797514"/>
    <w:rsid w:val="00797C97"/>
    <w:rsid w:val="00797D3D"/>
    <w:rsid w:val="007A1F97"/>
    <w:rsid w:val="007A2DAC"/>
    <w:rsid w:val="007A2FAA"/>
    <w:rsid w:val="007A35F1"/>
    <w:rsid w:val="007A5AFC"/>
    <w:rsid w:val="007A5DD8"/>
    <w:rsid w:val="007A67CA"/>
    <w:rsid w:val="007A6DCE"/>
    <w:rsid w:val="007A765F"/>
    <w:rsid w:val="007A7DC0"/>
    <w:rsid w:val="007A7EA2"/>
    <w:rsid w:val="007B02C4"/>
    <w:rsid w:val="007B03A9"/>
    <w:rsid w:val="007B16AF"/>
    <w:rsid w:val="007B2EB9"/>
    <w:rsid w:val="007B3DB6"/>
    <w:rsid w:val="007B4E67"/>
    <w:rsid w:val="007B62F2"/>
    <w:rsid w:val="007B67CE"/>
    <w:rsid w:val="007B7082"/>
    <w:rsid w:val="007B70E8"/>
    <w:rsid w:val="007B7CEE"/>
    <w:rsid w:val="007C01C2"/>
    <w:rsid w:val="007C055B"/>
    <w:rsid w:val="007C1BE8"/>
    <w:rsid w:val="007C1C86"/>
    <w:rsid w:val="007C2395"/>
    <w:rsid w:val="007C2923"/>
    <w:rsid w:val="007C2B47"/>
    <w:rsid w:val="007C2D05"/>
    <w:rsid w:val="007C31CD"/>
    <w:rsid w:val="007C3B26"/>
    <w:rsid w:val="007C3C62"/>
    <w:rsid w:val="007C47C1"/>
    <w:rsid w:val="007C48D9"/>
    <w:rsid w:val="007C4BEF"/>
    <w:rsid w:val="007C5579"/>
    <w:rsid w:val="007C594F"/>
    <w:rsid w:val="007C5B94"/>
    <w:rsid w:val="007C61C6"/>
    <w:rsid w:val="007C6549"/>
    <w:rsid w:val="007C7180"/>
    <w:rsid w:val="007C737A"/>
    <w:rsid w:val="007C7FE8"/>
    <w:rsid w:val="007D0B90"/>
    <w:rsid w:val="007D1459"/>
    <w:rsid w:val="007D15CB"/>
    <w:rsid w:val="007D1E77"/>
    <w:rsid w:val="007D299C"/>
    <w:rsid w:val="007D2A62"/>
    <w:rsid w:val="007D310F"/>
    <w:rsid w:val="007D3271"/>
    <w:rsid w:val="007D3950"/>
    <w:rsid w:val="007D472E"/>
    <w:rsid w:val="007D4853"/>
    <w:rsid w:val="007D544A"/>
    <w:rsid w:val="007D5CDA"/>
    <w:rsid w:val="007D617F"/>
    <w:rsid w:val="007D682D"/>
    <w:rsid w:val="007D6D5C"/>
    <w:rsid w:val="007D706A"/>
    <w:rsid w:val="007E18D8"/>
    <w:rsid w:val="007E30E0"/>
    <w:rsid w:val="007E336D"/>
    <w:rsid w:val="007E54B2"/>
    <w:rsid w:val="007E5F95"/>
    <w:rsid w:val="007E6959"/>
    <w:rsid w:val="007E6F0F"/>
    <w:rsid w:val="007E7930"/>
    <w:rsid w:val="007F0569"/>
    <w:rsid w:val="007F1528"/>
    <w:rsid w:val="007F16AC"/>
    <w:rsid w:val="007F1A87"/>
    <w:rsid w:val="007F1C64"/>
    <w:rsid w:val="007F1DB1"/>
    <w:rsid w:val="007F3687"/>
    <w:rsid w:val="007F3C49"/>
    <w:rsid w:val="007F48A3"/>
    <w:rsid w:val="007F49A2"/>
    <w:rsid w:val="007F4D58"/>
    <w:rsid w:val="007F543A"/>
    <w:rsid w:val="007F5600"/>
    <w:rsid w:val="007F6A7F"/>
    <w:rsid w:val="007F6D5D"/>
    <w:rsid w:val="007F70AB"/>
    <w:rsid w:val="007F7888"/>
    <w:rsid w:val="007F7A30"/>
    <w:rsid w:val="0080145A"/>
    <w:rsid w:val="008017C6"/>
    <w:rsid w:val="008020E6"/>
    <w:rsid w:val="00803336"/>
    <w:rsid w:val="008037E0"/>
    <w:rsid w:val="008037ED"/>
    <w:rsid w:val="00803B0E"/>
    <w:rsid w:val="00804417"/>
    <w:rsid w:val="008048FB"/>
    <w:rsid w:val="00805119"/>
    <w:rsid w:val="00805621"/>
    <w:rsid w:val="00806742"/>
    <w:rsid w:val="00806D1E"/>
    <w:rsid w:val="00807430"/>
    <w:rsid w:val="008076CB"/>
    <w:rsid w:val="008102AE"/>
    <w:rsid w:val="008104C2"/>
    <w:rsid w:val="0081087F"/>
    <w:rsid w:val="00811298"/>
    <w:rsid w:val="008116C8"/>
    <w:rsid w:val="008116E4"/>
    <w:rsid w:val="008126CB"/>
    <w:rsid w:val="00812778"/>
    <w:rsid w:val="008128A5"/>
    <w:rsid w:val="00812A07"/>
    <w:rsid w:val="00812D71"/>
    <w:rsid w:val="00812E8A"/>
    <w:rsid w:val="0081353F"/>
    <w:rsid w:val="0081427E"/>
    <w:rsid w:val="008146CA"/>
    <w:rsid w:val="00814DB7"/>
    <w:rsid w:val="0081555A"/>
    <w:rsid w:val="00816721"/>
    <w:rsid w:val="00816D56"/>
    <w:rsid w:val="008171B0"/>
    <w:rsid w:val="0081758B"/>
    <w:rsid w:val="00817BEA"/>
    <w:rsid w:val="00817E1C"/>
    <w:rsid w:val="008203D8"/>
    <w:rsid w:val="008209F2"/>
    <w:rsid w:val="00821B51"/>
    <w:rsid w:val="00822717"/>
    <w:rsid w:val="00822DCC"/>
    <w:rsid w:val="008231CE"/>
    <w:rsid w:val="00823EEF"/>
    <w:rsid w:val="00823FB7"/>
    <w:rsid w:val="008243DC"/>
    <w:rsid w:val="00824B87"/>
    <w:rsid w:val="00824E36"/>
    <w:rsid w:val="00825001"/>
    <w:rsid w:val="00825AAD"/>
    <w:rsid w:val="00825AFA"/>
    <w:rsid w:val="00825D43"/>
    <w:rsid w:val="00826AD4"/>
    <w:rsid w:val="00826B94"/>
    <w:rsid w:val="00827D05"/>
    <w:rsid w:val="00827EE9"/>
    <w:rsid w:val="00830DB2"/>
    <w:rsid w:val="00830E3A"/>
    <w:rsid w:val="00831567"/>
    <w:rsid w:val="00831E36"/>
    <w:rsid w:val="0083245E"/>
    <w:rsid w:val="00832ABD"/>
    <w:rsid w:val="00832F59"/>
    <w:rsid w:val="00833D80"/>
    <w:rsid w:val="008340AF"/>
    <w:rsid w:val="00834212"/>
    <w:rsid w:val="00835288"/>
    <w:rsid w:val="00835599"/>
    <w:rsid w:val="00835FD4"/>
    <w:rsid w:val="00837756"/>
    <w:rsid w:val="008412B1"/>
    <w:rsid w:val="0084188E"/>
    <w:rsid w:val="0084196C"/>
    <w:rsid w:val="00842045"/>
    <w:rsid w:val="0084211A"/>
    <w:rsid w:val="008429A6"/>
    <w:rsid w:val="0084418D"/>
    <w:rsid w:val="00844E3C"/>
    <w:rsid w:val="00845916"/>
    <w:rsid w:val="00845B15"/>
    <w:rsid w:val="008461F6"/>
    <w:rsid w:val="008471FF"/>
    <w:rsid w:val="008473DE"/>
    <w:rsid w:val="0085039C"/>
    <w:rsid w:val="0085044A"/>
    <w:rsid w:val="00851F70"/>
    <w:rsid w:val="008537BA"/>
    <w:rsid w:val="00854A4C"/>
    <w:rsid w:val="00855F88"/>
    <w:rsid w:val="00856C25"/>
    <w:rsid w:val="008571CC"/>
    <w:rsid w:val="00862524"/>
    <w:rsid w:val="008626D8"/>
    <w:rsid w:val="00863877"/>
    <w:rsid w:val="008642D1"/>
    <w:rsid w:val="0086557F"/>
    <w:rsid w:val="008655BC"/>
    <w:rsid w:val="00866618"/>
    <w:rsid w:val="0086671E"/>
    <w:rsid w:val="00867BA0"/>
    <w:rsid w:val="00870C8C"/>
    <w:rsid w:val="008715A6"/>
    <w:rsid w:val="00872DD2"/>
    <w:rsid w:val="00873674"/>
    <w:rsid w:val="00873DB9"/>
    <w:rsid w:val="008749C2"/>
    <w:rsid w:val="00874B73"/>
    <w:rsid w:val="00874C1F"/>
    <w:rsid w:val="00875FA2"/>
    <w:rsid w:val="008760EF"/>
    <w:rsid w:val="00876D3F"/>
    <w:rsid w:val="008778FE"/>
    <w:rsid w:val="0088041F"/>
    <w:rsid w:val="0088090F"/>
    <w:rsid w:val="00880B40"/>
    <w:rsid w:val="00880C71"/>
    <w:rsid w:val="00880F26"/>
    <w:rsid w:val="00880F4B"/>
    <w:rsid w:val="008819AC"/>
    <w:rsid w:val="00881AAA"/>
    <w:rsid w:val="00882034"/>
    <w:rsid w:val="008822DF"/>
    <w:rsid w:val="0088291D"/>
    <w:rsid w:val="00882ABD"/>
    <w:rsid w:val="00882D68"/>
    <w:rsid w:val="00882DC1"/>
    <w:rsid w:val="0088489D"/>
    <w:rsid w:val="00885541"/>
    <w:rsid w:val="00885B3D"/>
    <w:rsid w:val="0088764E"/>
    <w:rsid w:val="0088790F"/>
    <w:rsid w:val="00887C73"/>
    <w:rsid w:val="00890665"/>
    <w:rsid w:val="00890B2E"/>
    <w:rsid w:val="00890C08"/>
    <w:rsid w:val="00890EE6"/>
    <w:rsid w:val="008930E0"/>
    <w:rsid w:val="00893584"/>
    <w:rsid w:val="00893F1B"/>
    <w:rsid w:val="0089478C"/>
    <w:rsid w:val="00894C8A"/>
    <w:rsid w:val="0089528D"/>
    <w:rsid w:val="00896178"/>
    <w:rsid w:val="00896865"/>
    <w:rsid w:val="00897433"/>
    <w:rsid w:val="0089780F"/>
    <w:rsid w:val="00897AC8"/>
    <w:rsid w:val="008A0479"/>
    <w:rsid w:val="008A1C42"/>
    <w:rsid w:val="008A26FF"/>
    <w:rsid w:val="008A2DA4"/>
    <w:rsid w:val="008A3050"/>
    <w:rsid w:val="008A3882"/>
    <w:rsid w:val="008A3A53"/>
    <w:rsid w:val="008A622F"/>
    <w:rsid w:val="008A72A2"/>
    <w:rsid w:val="008B012B"/>
    <w:rsid w:val="008B10AE"/>
    <w:rsid w:val="008B2AE7"/>
    <w:rsid w:val="008B2E3E"/>
    <w:rsid w:val="008B332F"/>
    <w:rsid w:val="008B41C7"/>
    <w:rsid w:val="008B473D"/>
    <w:rsid w:val="008B48FD"/>
    <w:rsid w:val="008B51C6"/>
    <w:rsid w:val="008B6394"/>
    <w:rsid w:val="008B6464"/>
    <w:rsid w:val="008B67DB"/>
    <w:rsid w:val="008B6AA2"/>
    <w:rsid w:val="008B6F5B"/>
    <w:rsid w:val="008B7874"/>
    <w:rsid w:val="008B7A5C"/>
    <w:rsid w:val="008B7CA5"/>
    <w:rsid w:val="008C045B"/>
    <w:rsid w:val="008C0990"/>
    <w:rsid w:val="008C09F9"/>
    <w:rsid w:val="008C0B32"/>
    <w:rsid w:val="008C0B69"/>
    <w:rsid w:val="008C18D7"/>
    <w:rsid w:val="008C1A99"/>
    <w:rsid w:val="008C3DD5"/>
    <w:rsid w:val="008C46AF"/>
    <w:rsid w:val="008C476A"/>
    <w:rsid w:val="008C4B4E"/>
    <w:rsid w:val="008C4C60"/>
    <w:rsid w:val="008C6345"/>
    <w:rsid w:val="008C64AA"/>
    <w:rsid w:val="008C681B"/>
    <w:rsid w:val="008C69D9"/>
    <w:rsid w:val="008D1CA0"/>
    <w:rsid w:val="008D2A65"/>
    <w:rsid w:val="008D2A7A"/>
    <w:rsid w:val="008D2F29"/>
    <w:rsid w:val="008D5694"/>
    <w:rsid w:val="008D5A8A"/>
    <w:rsid w:val="008D667E"/>
    <w:rsid w:val="008D7182"/>
    <w:rsid w:val="008D7B26"/>
    <w:rsid w:val="008D7BF8"/>
    <w:rsid w:val="008E20C1"/>
    <w:rsid w:val="008E35CF"/>
    <w:rsid w:val="008E3C4A"/>
    <w:rsid w:val="008E437F"/>
    <w:rsid w:val="008E482B"/>
    <w:rsid w:val="008E6C3D"/>
    <w:rsid w:val="008E6D8B"/>
    <w:rsid w:val="008E6FBD"/>
    <w:rsid w:val="008F12B2"/>
    <w:rsid w:val="008F1680"/>
    <w:rsid w:val="008F2A26"/>
    <w:rsid w:val="008F2C5F"/>
    <w:rsid w:val="008F3CB7"/>
    <w:rsid w:val="008F5ABA"/>
    <w:rsid w:val="008F61AE"/>
    <w:rsid w:val="009000E8"/>
    <w:rsid w:val="0090266D"/>
    <w:rsid w:val="00903B7D"/>
    <w:rsid w:val="00906A89"/>
    <w:rsid w:val="009070B9"/>
    <w:rsid w:val="0091015A"/>
    <w:rsid w:val="00910FFA"/>
    <w:rsid w:val="009125C4"/>
    <w:rsid w:val="009136BE"/>
    <w:rsid w:val="009148C7"/>
    <w:rsid w:val="0091567E"/>
    <w:rsid w:val="00915B3F"/>
    <w:rsid w:val="00916DB3"/>
    <w:rsid w:val="00916EC2"/>
    <w:rsid w:val="00916EC4"/>
    <w:rsid w:val="009175F0"/>
    <w:rsid w:val="00917620"/>
    <w:rsid w:val="00917EF2"/>
    <w:rsid w:val="00920168"/>
    <w:rsid w:val="00921FD0"/>
    <w:rsid w:val="0092256A"/>
    <w:rsid w:val="00922688"/>
    <w:rsid w:val="00923716"/>
    <w:rsid w:val="00924019"/>
    <w:rsid w:val="009258F4"/>
    <w:rsid w:val="009262F0"/>
    <w:rsid w:val="00926BBE"/>
    <w:rsid w:val="009274BB"/>
    <w:rsid w:val="00927D10"/>
    <w:rsid w:val="009304B2"/>
    <w:rsid w:val="00930695"/>
    <w:rsid w:val="009310DE"/>
    <w:rsid w:val="0093239E"/>
    <w:rsid w:val="009325D7"/>
    <w:rsid w:val="00932AA6"/>
    <w:rsid w:val="00933118"/>
    <w:rsid w:val="009337F5"/>
    <w:rsid w:val="00933851"/>
    <w:rsid w:val="0093422A"/>
    <w:rsid w:val="0093443F"/>
    <w:rsid w:val="00936318"/>
    <w:rsid w:val="00937178"/>
    <w:rsid w:val="009372BC"/>
    <w:rsid w:val="009374B4"/>
    <w:rsid w:val="00937BDE"/>
    <w:rsid w:val="00937D60"/>
    <w:rsid w:val="009400D1"/>
    <w:rsid w:val="00940CD0"/>
    <w:rsid w:val="0094144D"/>
    <w:rsid w:val="0094173D"/>
    <w:rsid w:val="00942844"/>
    <w:rsid w:val="009428EC"/>
    <w:rsid w:val="00942A1A"/>
    <w:rsid w:val="00942BB3"/>
    <w:rsid w:val="00942DB7"/>
    <w:rsid w:val="009436DD"/>
    <w:rsid w:val="00944156"/>
    <w:rsid w:val="009442F9"/>
    <w:rsid w:val="009444BB"/>
    <w:rsid w:val="009446D4"/>
    <w:rsid w:val="00944842"/>
    <w:rsid w:val="00944878"/>
    <w:rsid w:val="00944F76"/>
    <w:rsid w:val="0094599D"/>
    <w:rsid w:val="009462B2"/>
    <w:rsid w:val="0094643A"/>
    <w:rsid w:val="0094672F"/>
    <w:rsid w:val="0095059A"/>
    <w:rsid w:val="00951C41"/>
    <w:rsid w:val="00952686"/>
    <w:rsid w:val="00953820"/>
    <w:rsid w:val="009540FB"/>
    <w:rsid w:val="00954831"/>
    <w:rsid w:val="00955EDC"/>
    <w:rsid w:val="00956081"/>
    <w:rsid w:val="009567E9"/>
    <w:rsid w:val="0095719C"/>
    <w:rsid w:val="0095738D"/>
    <w:rsid w:val="00957E3C"/>
    <w:rsid w:val="0096133F"/>
    <w:rsid w:val="0096159E"/>
    <w:rsid w:val="00961DC7"/>
    <w:rsid w:val="00962160"/>
    <w:rsid w:val="00962205"/>
    <w:rsid w:val="009625F7"/>
    <w:rsid w:val="00962D86"/>
    <w:rsid w:val="0096384D"/>
    <w:rsid w:val="00963EA5"/>
    <w:rsid w:val="0096465F"/>
    <w:rsid w:val="0096594D"/>
    <w:rsid w:val="009661EA"/>
    <w:rsid w:val="009668F0"/>
    <w:rsid w:val="009669EC"/>
    <w:rsid w:val="00967380"/>
    <w:rsid w:val="00967A55"/>
    <w:rsid w:val="00970388"/>
    <w:rsid w:val="00970589"/>
    <w:rsid w:val="00971316"/>
    <w:rsid w:val="00972B11"/>
    <w:rsid w:val="00973BAC"/>
    <w:rsid w:val="00974265"/>
    <w:rsid w:val="00975D8C"/>
    <w:rsid w:val="00975FDA"/>
    <w:rsid w:val="00976261"/>
    <w:rsid w:val="00976712"/>
    <w:rsid w:val="009768CF"/>
    <w:rsid w:val="00976D47"/>
    <w:rsid w:val="00976D4A"/>
    <w:rsid w:val="00976EA4"/>
    <w:rsid w:val="00977E06"/>
    <w:rsid w:val="009802CB"/>
    <w:rsid w:val="009807C3"/>
    <w:rsid w:val="00980B9C"/>
    <w:rsid w:val="00980F22"/>
    <w:rsid w:val="00980F8C"/>
    <w:rsid w:val="0098168F"/>
    <w:rsid w:val="00982654"/>
    <w:rsid w:val="00982754"/>
    <w:rsid w:val="00982DF0"/>
    <w:rsid w:val="009831F3"/>
    <w:rsid w:val="00983783"/>
    <w:rsid w:val="009837EF"/>
    <w:rsid w:val="009839EE"/>
    <w:rsid w:val="00984143"/>
    <w:rsid w:val="00985769"/>
    <w:rsid w:val="00987D41"/>
    <w:rsid w:val="00987EB9"/>
    <w:rsid w:val="0099056B"/>
    <w:rsid w:val="00990984"/>
    <w:rsid w:val="00990FC7"/>
    <w:rsid w:val="009919CB"/>
    <w:rsid w:val="00992052"/>
    <w:rsid w:val="00992A11"/>
    <w:rsid w:val="00992D31"/>
    <w:rsid w:val="00993618"/>
    <w:rsid w:val="00993D40"/>
    <w:rsid w:val="00994AED"/>
    <w:rsid w:val="00994D69"/>
    <w:rsid w:val="00994DF1"/>
    <w:rsid w:val="00994E4E"/>
    <w:rsid w:val="0099544E"/>
    <w:rsid w:val="00995970"/>
    <w:rsid w:val="009961E9"/>
    <w:rsid w:val="00996B75"/>
    <w:rsid w:val="00997219"/>
    <w:rsid w:val="00997705"/>
    <w:rsid w:val="009A02A9"/>
    <w:rsid w:val="009A1151"/>
    <w:rsid w:val="009A2783"/>
    <w:rsid w:val="009A2A9E"/>
    <w:rsid w:val="009A40FD"/>
    <w:rsid w:val="009A43B5"/>
    <w:rsid w:val="009A4E17"/>
    <w:rsid w:val="009A5D3C"/>
    <w:rsid w:val="009A5EA4"/>
    <w:rsid w:val="009A798F"/>
    <w:rsid w:val="009A7DFF"/>
    <w:rsid w:val="009B0CDC"/>
    <w:rsid w:val="009B0FCF"/>
    <w:rsid w:val="009B161E"/>
    <w:rsid w:val="009B1903"/>
    <w:rsid w:val="009B1D86"/>
    <w:rsid w:val="009B35EC"/>
    <w:rsid w:val="009B38BC"/>
    <w:rsid w:val="009B3B2D"/>
    <w:rsid w:val="009B4093"/>
    <w:rsid w:val="009B4319"/>
    <w:rsid w:val="009B48C9"/>
    <w:rsid w:val="009B498A"/>
    <w:rsid w:val="009B507E"/>
    <w:rsid w:val="009B5BEE"/>
    <w:rsid w:val="009B5CB8"/>
    <w:rsid w:val="009B722F"/>
    <w:rsid w:val="009B7984"/>
    <w:rsid w:val="009C03BC"/>
    <w:rsid w:val="009C04CF"/>
    <w:rsid w:val="009C1391"/>
    <w:rsid w:val="009C18A9"/>
    <w:rsid w:val="009C2230"/>
    <w:rsid w:val="009C269E"/>
    <w:rsid w:val="009C30AA"/>
    <w:rsid w:val="009C3BE7"/>
    <w:rsid w:val="009C4309"/>
    <w:rsid w:val="009C4D46"/>
    <w:rsid w:val="009C4E67"/>
    <w:rsid w:val="009C63C7"/>
    <w:rsid w:val="009C671C"/>
    <w:rsid w:val="009C6743"/>
    <w:rsid w:val="009C7119"/>
    <w:rsid w:val="009C75B8"/>
    <w:rsid w:val="009C7E47"/>
    <w:rsid w:val="009D18F0"/>
    <w:rsid w:val="009D2376"/>
    <w:rsid w:val="009D28B7"/>
    <w:rsid w:val="009D34B0"/>
    <w:rsid w:val="009D36E9"/>
    <w:rsid w:val="009D3E16"/>
    <w:rsid w:val="009D4069"/>
    <w:rsid w:val="009D42E7"/>
    <w:rsid w:val="009D5A37"/>
    <w:rsid w:val="009D5EEE"/>
    <w:rsid w:val="009D652C"/>
    <w:rsid w:val="009D6772"/>
    <w:rsid w:val="009D78AA"/>
    <w:rsid w:val="009E234D"/>
    <w:rsid w:val="009E302E"/>
    <w:rsid w:val="009E3A66"/>
    <w:rsid w:val="009E4065"/>
    <w:rsid w:val="009E4352"/>
    <w:rsid w:val="009E43C6"/>
    <w:rsid w:val="009E4D3B"/>
    <w:rsid w:val="009E58F6"/>
    <w:rsid w:val="009E5917"/>
    <w:rsid w:val="009E606A"/>
    <w:rsid w:val="009E7302"/>
    <w:rsid w:val="009E7D57"/>
    <w:rsid w:val="009F04B1"/>
    <w:rsid w:val="009F0A68"/>
    <w:rsid w:val="009F0F89"/>
    <w:rsid w:val="009F10AD"/>
    <w:rsid w:val="009F1363"/>
    <w:rsid w:val="009F1719"/>
    <w:rsid w:val="009F1E32"/>
    <w:rsid w:val="009F26CD"/>
    <w:rsid w:val="009F2DA3"/>
    <w:rsid w:val="009F2E8F"/>
    <w:rsid w:val="009F2ECA"/>
    <w:rsid w:val="009F2FC3"/>
    <w:rsid w:val="009F309E"/>
    <w:rsid w:val="009F3141"/>
    <w:rsid w:val="009F38EB"/>
    <w:rsid w:val="009F4073"/>
    <w:rsid w:val="009F47CA"/>
    <w:rsid w:val="009F4B87"/>
    <w:rsid w:val="009F5B36"/>
    <w:rsid w:val="009F64EC"/>
    <w:rsid w:val="009F6CFE"/>
    <w:rsid w:val="009F6E91"/>
    <w:rsid w:val="00A007AD"/>
    <w:rsid w:val="00A012C8"/>
    <w:rsid w:val="00A012DB"/>
    <w:rsid w:val="00A01EC9"/>
    <w:rsid w:val="00A03933"/>
    <w:rsid w:val="00A03D38"/>
    <w:rsid w:val="00A04324"/>
    <w:rsid w:val="00A0494E"/>
    <w:rsid w:val="00A04D6B"/>
    <w:rsid w:val="00A051E1"/>
    <w:rsid w:val="00A05F97"/>
    <w:rsid w:val="00A06091"/>
    <w:rsid w:val="00A062CC"/>
    <w:rsid w:val="00A0683C"/>
    <w:rsid w:val="00A06AE6"/>
    <w:rsid w:val="00A06F05"/>
    <w:rsid w:val="00A071F2"/>
    <w:rsid w:val="00A07E31"/>
    <w:rsid w:val="00A1028B"/>
    <w:rsid w:val="00A102B3"/>
    <w:rsid w:val="00A12052"/>
    <w:rsid w:val="00A12FD3"/>
    <w:rsid w:val="00A1456A"/>
    <w:rsid w:val="00A14B4D"/>
    <w:rsid w:val="00A16DF8"/>
    <w:rsid w:val="00A17056"/>
    <w:rsid w:val="00A2152C"/>
    <w:rsid w:val="00A2296A"/>
    <w:rsid w:val="00A23141"/>
    <w:rsid w:val="00A26843"/>
    <w:rsid w:val="00A26E28"/>
    <w:rsid w:val="00A300BA"/>
    <w:rsid w:val="00A3084C"/>
    <w:rsid w:val="00A31484"/>
    <w:rsid w:val="00A3208B"/>
    <w:rsid w:val="00A324BD"/>
    <w:rsid w:val="00A33ADB"/>
    <w:rsid w:val="00A34001"/>
    <w:rsid w:val="00A35564"/>
    <w:rsid w:val="00A35AA0"/>
    <w:rsid w:val="00A36256"/>
    <w:rsid w:val="00A36E98"/>
    <w:rsid w:val="00A37043"/>
    <w:rsid w:val="00A3749E"/>
    <w:rsid w:val="00A37973"/>
    <w:rsid w:val="00A37AFF"/>
    <w:rsid w:val="00A4026C"/>
    <w:rsid w:val="00A4036A"/>
    <w:rsid w:val="00A41B2C"/>
    <w:rsid w:val="00A42D81"/>
    <w:rsid w:val="00A43320"/>
    <w:rsid w:val="00A4400C"/>
    <w:rsid w:val="00A442B2"/>
    <w:rsid w:val="00A447DB"/>
    <w:rsid w:val="00A4516A"/>
    <w:rsid w:val="00A46A4A"/>
    <w:rsid w:val="00A47063"/>
    <w:rsid w:val="00A478FF"/>
    <w:rsid w:val="00A5041B"/>
    <w:rsid w:val="00A50930"/>
    <w:rsid w:val="00A512DE"/>
    <w:rsid w:val="00A515BF"/>
    <w:rsid w:val="00A52365"/>
    <w:rsid w:val="00A53882"/>
    <w:rsid w:val="00A5562A"/>
    <w:rsid w:val="00A55A21"/>
    <w:rsid w:val="00A56A51"/>
    <w:rsid w:val="00A6027D"/>
    <w:rsid w:val="00A6060B"/>
    <w:rsid w:val="00A60E6F"/>
    <w:rsid w:val="00A6100C"/>
    <w:rsid w:val="00A612CF"/>
    <w:rsid w:val="00A6193B"/>
    <w:rsid w:val="00A62C9E"/>
    <w:rsid w:val="00A63CF6"/>
    <w:rsid w:val="00A64945"/>
    <w:rsid w:val="00A64E24"/>
    <w:rsid w:val="00A65558"/>
    <w:rsid w:val="00A662D0"/>
    <w:rsid w:val="00A66867"/>
    <w:rsid w:val="00A671C7"/>
    <w:rsid w:val="00A675D1"/>
    <w:rsid w:val="00A67A71"/>
    <w:rsid w:val="00A67A81"/>
    <w:rsid w:val="00A70E3A"/>
    <w:rsid w:val="00A71527"/>
    <w:rsid w:val="00A71759"/>
    <w:rsid w:val="00A71EDB"/>
    <w:rsid w:val="00A72C11"/>
    <w:rsid w:val="00A7334C"/>
    <w:rsid w:val="00A749AB"/>
    <w:rsid w:val="00A74B52"/>
    <w:rsid w:val="00A74F4D"/>
    <w:rsid w:val="00A76276"/>
    <w:rsid w:val="00A771CC"/>
    <w:rsid w:val="00A77298"/>
    <w:rsid w:val="00A7762D"/>
    <w:rsid w:val="00A8063D"/>
    <w:rsid w:val="00A809F5"/>
    <w:rsid w:val="00A80FDE"/>
    <w:rsid w:val="00A81728"/>
    <w:rsid w:val="00A82004"/>
    <w:rsid w:val="00A828FF"/>
    <w:rsid w:val="00A82BDC"/>
    <w:rsid w:val="00A833F2"/>
    <w:rsid w:val="00A85FEE"/>
    <w:rsid w:val="00A86A2F"/>
    <w:rsid w:val="00A875AE"/>
    <w:rsid w:val="00A901FE"/>
    <w:rsid w:val="00A90747"/>
    <w:rsid w:val="00A90B44"/>
    <w:rsid w:val="00A91EA7"/>
    <w:rsid w:val="00A9256C"/>
    <w:rsid w:val="00A93B6E"/>
    <w:rsid w:val="00A93EC5"/>
    <w:rsid w:val="00A94136"/>
    <w:rsid w:val="00A9519E"/>
    <w:rsid w:val="00A95803"/>
    <w:rsid w:val="00A9589B"/>
    <w:rsid w:val="00A96635"/>
    <w:rsid w:val="00A972AF"/>
    <w:rsid w:val="00AA0F05"/>
    <w:rsid w:val="00AA268C"/>
    <w:rsid w:val="00AA26CA"/>
    <w:rsid w:val="00AA2CD3"/>
    <w:rsid w:val="00AA3563"/>
    <w:rsid w:val="00AA52F3"/>
    <w:rsid w:val="00AA55E9"/>
    <w:rsid w:val="00AA72D8"/>
    <w:rsid w:val="00AA7A9C"/>
    <w:rsid w:val="00AB00D2"/>
    <w:rsid w:val="00AB1F43"/>
    <w:rsid w:val="00AB247D"/>
    <w:rsid w:val="00AB33BA"/>
    <w:rsid w:val="00AB3EAF"/>
    <w:rsid w:val="00AB41E2"/>
    <w:rsid w:val="00AB4547"/>
    <w:rsid w:val="00AB46A1"/>
    <w:rsid w:val="00AB4BCB"/>
    <w:rsid w:val="00AB4D95"/>
    <w:rsid w:val="00AB667B"/>
    <w:rsid w:val="00AB690B"/>
    <w:rsid w:val="00AB7C82"/>
    <w:rsid w:val="00AC0967"/>
    <w:rsid w:val="00AC17F4"/>
    <w:rsid w:val="00AC2E60"/>
    <w:rsid w:val="00AC305C"/>
    <w:rsid w:val="00AC3060"/>
    <w:rsid w:val="00AC36C2"/>
    <w:rsid w:val="00AC3991"/>
    <w:rsid w:val="00AC3ABE"/>
    <w:rsid w:val="00AC3E90"/>
    <w:rsid w:val="00AC45D7"/>
    <w:rsid w:val="00AC523D"/>
    <w:rsid w:val="00AC52A8"/>
    <w:rsid w:val="00AC5BED"/>
    <w:rsid w:val="00AC67FD"/>
    <w:rsid w:val="00AC6B31"/>
    <w:rsid w:val="00AC6DD5"/>
    <w:rsid w:val="00AD0392"/>
    <w:rsid w:val="00AD068B"/>
    <w:rsid w:val="00AD09F1"/>
    <w:rsid w:val="00AD14D0"/>
    <w:rsid w:val="00AD177B"/>
    <w:rsid w:val="00AD1F34"/>
    <w:rsid w:val="00AD2EA9"/>
    <w:rsid w:val="00AD3168"/>
    <w:rsid w:val="00AD35E3"/>
    <w:rsid w:val="00AD3E01"/>
    <w:rsid w:val="00AD3F21"/>
    <w:rsid w:val="00AD481F"/>
    <w:rsid w:val="00AD5758"/>
    <w:rsid w:val="00AD5F0B"/>
    <w:rsid w:val="00AD7385"/>
    <w:rsid w:val="00AE0B1E"/>
    <w:rsid w:val="00AE0BE4"/>
    <w:rsid w:val="00AE1076"/>
    <w:rsid w:val="00AE158E"/>
    <w:rsid w:val="00AE16CF"/>
    <w:rsid w:val="00AE1A14"/>
    <w:rsid w:val="00AE1C2D"/>
    <w:rsid w:val="00AE22D7"/>
    <w:rsid w:val="00AE251F"/>
    <w:rsid w:val="00AE296B"/>
    <w:rsid w:val="00AE2C89"/>
    <w:rsid w:val="00AE2F19"/>
    <w:rsid w:val="00AE344C"/>
    <w:rsid w:val="00AE4181"/>
    <w:rsid w:val="00AE4657"/>
    <w:rsid w:val="00AE465E"/>
    <w:rsid w:val="00AE4E89"/>
    <w:rsid w:val="00AE7D9B"/>
    <w:rsid w:val="00AF00DD"/>
    <w:rsid w:val="00AF0DB7"/>
    <w:rsid w:val="00AF1655"/>
    <w:rsid w:val="00AF359C"/>
    <w:rsid w:val="00AF423D"/>
    <w:rsid w:val="00AF44FA"/>
    <w:rsid w:val="00AF5060"/>
    <w:rsid w:val="00AF6F15"/>
    <w:rsid w:val="00AF78F7"/>
    <w:rsid w:val="00B0091E"/>
    <w:rsid w:val="00B00974"/>
    <w:rsid w:val="00B01478"/>
    <w:rsid w:val="00B015C5"/>
    <w:rsid w:val="00B0232C"/>
    <w:rsid w:val="00B0332A"/>
    <w:rsid w:val="00B04D4B"/>
    <w:rsid w:val="00B05440"/>
    <w:rsid w:val="00B0566D"/>
    <w:rsid w:val="00B05710"/>
    <w:rsid w:val="00B06071"/>
    <w:rsid w:val="00B0677B"/>
    <w:rsid w:val="00B0702E"/>
    <w:rsid w:val="00B103C8"/>
    <w:rsid w:val="00B10B61"/>
    <w:rsid w:val="00B10EEB"/>
    <w:rsid w:val="00B11994"/>
    <w:rsid w:val="00B11D42"/>
    <w:rsid w:val="00B11DB7"/>
    <w:rsid w:val="00B12DFA"/>
    <w:rsid w:val="00B13D88"/>
    <w:rsid w:val="00B13F02"/>
    <w:rsid w:val="00B17DA2"/>
    <w:rsid w:val="00B21301"/>
    <w:rsid w:val="00B2130A"/>
    <w:rsid w:val="00B21400"/>
    <w:rsid w:val="00B217ED"/>
    <w:rsid w:val="00B2227C"/>
    <w:rsid w:val="00B22A46"/>
    <w:rsid w:val="00B22C41"/>
    <w:rsid w:val="00B23357"/>
    <w:rsid w:val="00B24352"/>
    <w:rsid w:val="00B24A32"/>
    <w:rsid w:val="00B24CA4"/>
    <w:rsid w:val="00B25426"/>
    <w:rsid w:val="00B27543"/>
    <w:rsid w:val="00B30127"/>
    <w:rsid w:val="00B3026E"/>
    <w:rsid w:val="00B30723"/>
    <w:rsid w:val="00B3097D"/>
    <w:rsid w:val="00B30DD2"/>
    <w:rsid w:val="00B32658"/>
    <w:rsid w:val="00B3269C"/>
    <w:rsid w:val="00B32F7C"/>
    <w:rsid w:val="00B33220"/>
    <w:rsid w:val="00B336C2"/>
    <w:rsid w:val="00B340D9"/>
    <w:rsid w:val="00B34E1A"/>
    <w:rsid w:val="00B34F7E"/>
    <w:rsid w:val="00B35248"/>
    <w:rsid w:val="00B35883"/>
    <w:rsid w:val="00B35954"/>
    <w:rsid w:val="00B365B9"/>
    <w:rsid w:val="00B368E9"/>
    <w:rsid w:val="00B36CD5"/>
    <w:rsid w:val="00B37524"/>
    <w:rsid w:val="00B37BFC"/>
    <w:rsid w:val="00B40B15"/>
    <w:rsid w:val="00B422D1"/>
    <w:rsid w:val="00B424FC"/>
    <w:rsid w:val="00B42686"/>
    <w:rsid w:val="00B42A42"/>
    <w:rsid w:val="00B42EA1"/>
    <w:rsid w:val="00B43096"/>
    <w:rsid w:val="00B43237"/>
    <w:rsid w:val="00B43C04"/>
    <w:rsid w:val="00B43C38"/>
    <w:rsid w:val="00B4410C"/>
    <w:rsid w:val="00B45521"/>
    <w:rsid w:val="00B45629"/>
    <w:rsid w:val="00B4670A"/>
    <w:rsid w:val="00B46F87"/>
    <w:rsid w:val="00B4713D"/>
    <w:rsid w:val="00B47728"/>
    <w:rsid w:val="00B47C2B"/>
    <w:rsid w:val="00B47D23"/>
    <w:rsid w:val="00B5236D"/>
    <w:rsid w:val="00B5260E"/>
    <w:rsid w:val="00B52C46"/>
    <w:rsid w:val="00B52D1B"/>
    <w:rsid w:val="00B5339A"/>
    <w:rsid w:val="00B53754"/>
    <w:rsid w:val="00B53C87"/>
    <w:rsid w:val="00B540B5"/>
    <w:rsid w:val="00B55189"/>
    <w:rsid w:val="00B55AB3"/>
    <w:rsid w:val="00B569CF"/>
    <w:rsid w:val="00B57BFF"/>
    <w:rsid w:val="00B57E46"/>
    <w:rsid w:val="00B6201C"/>
    <w:rsid w:val="00B624CE"/>
    <w:rsid w:val="00B63575"/>
    <w:rsid w:val="00B63E2A"/>
    <w:rsid w:val="00B64ECF"/>
    <w:rsid w:val="00B66873"/>
    <w:rsid w:val="00B67492"/>
    <w:rsid w:val="00B674FA"/>
    <w:rsid w:val="00B6794A"/>
    <w:rsid w:val="00B7018B"/>
    <w:rsid w:val="00B70648"/>
    <w:rsid w:val="00B72480"/>
    <w:rsid w:val="00B72DC9"/>
    <w:rsid w:val="00B7303A"/>
    <w:rsid w:val="00B73FBC"/>
    <w:rsid w:val="00B75897"/>
    <w:rsid w:val="00B758C8"/>
    <w:rsid w:val="00B75903"/>
    <w:rsid w:val="00B7615D"/>
    <w:rsid w:val="00B764AA"/>
    <w:rsid w:val="00B764F7"/>
    <w:rsid w:val="00B77095"/>
    <w:rsid w:val="00B80B86"/>
    <w:rsid w:val="00B80DB1"/>
    <w:rsid w:val="00B80E5E"/>
    <w:rsid w:val="00B816E4"/>
    <w:rsid w:val="00B81954"/>
    <w:rsid w:val="00B81C26"/>
    <w:rsid w:val="00B82B4D"/>
    <w:rsid w:val="00B830E7"/>
    <w:rsid w:val="00B832A3"/>
    <w:rsid w:val="00B83360"/>
    <w:rsid w:val="00B840B6"/>
    <w:rsid w:val="00B84F8D"/>
    <w:rsid w:val="00B87861"/>
    <w:rsid w:val="00B9079C"/>
    <w:rsid w:val="00B90890"/>
    <w:rsid w:val="00B90DD2"/>
    <w:rsid w:val="00B9157E"/>
    <w:rsid w:val="00B91CAC"/>
    <w:rsid w:val="00B91DEF"/>
    <w:rsid w:val="00B91F50"/>
    <w:rsid w:val="00B92611"/>
    <w:rsid w:val="00B93154"/>
    <w:rsid w:val="00B94A16"/>
    <w:rsid w:val="00B95CA0"/>
    <w:rsid w:val="00B96563"/>
    <w:rsid w:val="00B96FE3"/>
    <w:rsid w:val="00B97954"/>
    <w:rsid w:val="00B97B17"/>
    <w:rsid w:val="00B97F73"/>
    <w:rsid w:val="00BA04B9"/>
    <w:rsid w:val="00BA0620"/>
    <w:rsid w:val="00BA1C36"/>
    <w:rsid w:val="00BA2160"/>
    <w:rsid w:val="00BA2DDC"/>
    <w:rsid w:val="00BA4279"/>
    <w:rsid w:val="00BA5415"/>
    <w:rsid w:val="00BA5973"/>
    <w:rsid w:val="00BA5AB3"/>
    <w:rsid w:val="00BA5B7E"/>
    <w:rsid w:val="00BA65DB"/>
    <w:rsid w:val="00BA686E"/>
    <w:rsid w:val="00BA72D7"/>
    <w:rsid w:val="00BB00FC"/>
    <w:rsid w:val="00BB06CE"/>
    <w:rsid w:val="00BB0BE0"/>
    <w:rsid w:val="00BB0D73"/>
    <w:rsid w:val="00BB1018"/>
    <w:rsid w:val="00BB15F2"/>
    <w:rsid w:val="00BB2C3E"/>
    <w:rsid w:val="00BB2C4C"/>
    <w:rsid w:val="00BB374B"/>
    <w:rsid w:val="00BB4533"/>
    <w:rsid w:val="00BB47BC"/>
    <w:rsid w:val="00BB6427"/>
    <w:rsid w:val="00BB6456"/>
    <w:rsid w:val="00BB698A"/>
    <w:rsid w:val="00BB73B0"/>
    <w:rsid w:val="00BB7FC0"/>
    <w:rsid w:val="00BC0235"/>
    <w:rsid w:val="00BC0973"/>
    <w:rsid w:val="00BC105D"/>
    <w:rsid w:val="00BC2063"/>
    <w:rsid w:val="00BC257F"/>
    <w:rsid w:val="00BC45B9"/>
    <w:rsid w:val="00BC5358"/>
    <w:rsid w:val="00BC56A0"/>
    <w:rsid w:val="00BC56EF"/>
    <w:rsid w:val="00BC5C62"/>
    <w:rsid w:val="00BC6357"/>
    <w:rsid w:val="00BC6359"/>
    <w:rsid w:val="00BC7653"/>
    <w:rsid w:val="00BD16A7"/>
    <w:rsid w:val="00BD1E4F"/>
    <w:rsid w:val="00BD2B70"/>
    <w:rsid w:val="00BD325D"/>
    <w:rsid w:val="00BD326C"/>
    <w:rsid w:val="00BD4627"/>
    <w:rsid w:val="00BD5B57"/>
    <w:rsid w:val="00BD616A"/>
    <w:rsid w:val="00BD6800"/>
    <w:rsid w:val="00BD75F2"/>
    <w:rsid w:val="00BD7A34"/>
    <w:rsid w:val="00BE10E1"/>
    <w:rsid w:val="00BE1933"/>
    <w:rsid w:val="00BE2210"/>
    <w:rsid w:val="00BE2BAD"/>
    <w:rsid w:val="00BE3234"/>
    <w:rsid w:val="00BE32CA"/>
    <w:rsid w:val="00BE3FD1"/>
    <w:rsid w:val="00BE4349"/>
    <w:rsid w:val="00BE44CC"/>
    <w:rsid w:val="00BE4C20"/>
    <w:rsid w:val="00BE5044"/>
    <w:rsid w:val="00BE75BC"/>
    <w:rsid w:val="00BE7E35"/>
    <w:rsid w:val="00BF01F7"/>
    <w:rsid w:val="00BF056F"/>
    <w:rsid w:val="00BF2295"/>
    <w:rsid w:val="00BF23D3"/>
    <w:rsid w:val="00BF2890"/>
    <w:rsid w:val="00BF30DA"/>
    <w:rsid w:val="00BF32DE"/>
    <w:rsid w:val="00BF4763"/>
    <w:rsid w:val="00BF4D2D"/>
    <w:rsid w:val="00BF4E98"/>
    <w:rsid w:val="00BF59A1"/>
    <w:rsid w:val="00BF5C30"/>
    <w:rsid w:val="00BF6738"/>
    <w:rsid w:val="00BF701D"/>
    <w:rsid w:val="00BF7146"/>
    <w:rsid w:val="00BF77E2"/>
    <w:rsid w:val="00C00DAD"/>
    <w:rsid w:val="00C00F56"/>
    <w:rsid w:val="00C01886"/>
    <w:rsid w:val="00C03B40"/>
    <w:rsid w:val="00C03E4E"/>
    <w:rsid w:val="00C03EF3"/>
    <w:rsid w:val="00C050A9"/>
    <w:rsid w:val="00C06EF1"/>
    <w:rsid w:val="00C07669"/>
    <w:rsid w:val="00C10264"/>
    <w:rsid w:val="00C11831"/>
    <w:rsid w:val="00C13469"/>
    <w:rsid w:val="00C14C2A"/>
    <w:rsid w:val="00C1501C"/>
    <w:rsid w:val="00C16A8B"/>
    <w:rsid w:val="00C16EDE"/>
    <w:rsid w:val="00C178EB"/>
    <w:rsid w:val="00C20979"/>
    <w:rsid w:val="00C21EE0"/>
    <w:rsid w:val="00C22B42"/>
    <w:rsid w:val="00C2397C"/>
    <w:rsid w:val="00C239AE"/>
    <w:rsid w:val="00C24176"/>
    <w:rsid w:val="00C24ACB"/>
    <w:rsid w:val="00C2536D"/>
    <w:rsid w:val="00C25590"/>
    <w:rsid w:val="00C25696"/>
    <w:rsid w:val="00C25807"/>
    <w:rsid w:val="00C25F9E"/>
    <w:rsid w:val="00C268E2"/>
    <w:rsid w:val="00C27059"/>
    <w:rsid w:val="00C2735C"/>
    <w:rsid w:val="00C30028"/>
    <w:rsid w:val="00C3044A"/>
    <w:rsid w:val="00C3097F"/>
    <w:rsid w:val="00C31559"/>
    <w:rsid w:val="00C3295C"/>
    <w:rsid w:val="00C32C01"/>
    <w:rsid w:val="00C331F6"/>
    <w:rsid w:val="00C33AC1"/>
    <w:rsid w:val="00C33B78"/>
    <w:rsid w:val="00C34136"/>
    <w:rsid w:val="00C3499E"/>
    <w:rsid w:val="00C35DE2"/>
    <w:rsid w:val="00C35FA4"/>
    <w:rsid w:val="00C36054"/>
    <w:rsid w:val="00C36ECF"/>
    <w:rsid w:val="00C36F84"/>
    <w:rsid w:val="00C37739"/>
    <w:rsid w:val="00C40C98"/>
    <w:rsid w:val="00C413B7"/>
    <w:rsid w:val="00C4171B"/>
    <w:rsid w:val="00C417CE"/>
    <w:rsid w:val="00C42072"/>
    <w:rsid w:val="00C42F99"/>
    <w:rsid w:val="00C432CD"/>
    <w:rsid w:val="00C443FE"/>
    <w:rsid w:val="00C4452C"/>
    <w:rsid w:val="00C44F8A"/>
    <w:rsid w:val="00C4500A"/>
    <w:rsid w:val="00C45359"/>
    <w:rsid w:val="00C46406"/>
    <w:rsid w:val="00C50390"/>
    <w:rsid w:val="00C5041E"/>
    <w:rsid w:val="00C524D2"/>
    <w:rsid w:val="00C52BD8"/>
    <w:rsid w:val="00C52CA7"/>
    <w:rsid w:val="00C54171"/>
    <w:rsid w:val="00C54BDB"/>
    <w:rsid w:val="00C55B99"/>
    <w:rsid w:val="00C55C8C"/>
    <w:rsid w:val="00C56DA3"/>
    <w:rsid w:val="00C56E70"/>
    <w:rsid w:val="00C574CA"/>
    <w:rsid w:val="00C60FAF"/>
    <w:rsid w:val="00C61A59"/>
    <w:rsid w:val="00C620EB"/>
    <w:rsid w:val="00C62661"/>
    <w:rsid w:val="00C6422B"/>
    <w:rsid w:val="00C64F6D"/>
    <w:rsid w:val="00C65304"/>
    <w:rsid w:val="00C66C23"/>
    <w:rsid w:val="00C66E87"/>
    <w:rsid w:val="00C7127A"/>
    <w:rsid w:val="00C717D8"/>
    <w:rsid w:val="00C7195A"/>
    <w:rsid w:val="00C71DF1"/>
    <w:rsid w:val="00C726C1"/>
    <w:rsid w:val="00C72964"/>
    <w:rsid w:val="00C72D13"/>
    <w:rsid w:val="00C72F6E"/>
    <w:rsid w:val="00C7336F"/>
    <w:rsid w:val="00C743E6"/>
    <w:rsid w:val="00C74884"/>
    <w:rsid w:val="00C74D41"/>
    <w:rsid w:val="00C74E41"/>
    <w:rsid w:val="00C755E7"/>
    <w:rsid w:val="00C75A26"/>
    <w:rsid w:val="00C75A32"/>
    <w:rsid w:val="00C75CA8"/>
    <w:rsid w:val="00C7630C"/>
    <w:rsid w:val="00C769BC"/>
    <w:rsid w:val="00C77130"/>
    <w:rsid w:val="00C77ACC"/>
    <w:rsid w:val="00C800D7"/>
    <w:rsid w:val="00C8015A"/>
    <w:rsid w:val="00C8044A"/>
    <w:rsid w:val="00C813B2"/>
    <w:rsid w:val="00C815EE"/>
    <w:rsid w:val="00C81B11"/>
    <w:rsid w:val="00C825FD"/>
    <w:rsid w:val="00C82F29"/>
    <w:rsid w:val="00C8357D"/>
    <w:rsid w:val="00C8460E"/>
    <w:rsid w:val="00C84CFB"/>
    <w:rsid w:val="00C85020"/>
    <w:rsid w:val="00C85162"/>
    <w:rsid w:val="00C859D6"/>
    <w:rsid w:val="00C85FE6"/>
    <w:rsid w:val="00C862D9"/>
    <w:rsid w:val="00C8671A"/>
    <w:rsid w:val="00C86FBC"/>
    <w:rsid w:val="00C87BB9"/>
    <w:rsid w:val="00C87C34"/>
    <w:rsid w:val="00C924E3"/>
    <w:rsid w:val="00C9276F"/>
    <w:rsid w:val="00C93706"/>
    <w:rsid w:val="00C9426A"/>
    <w:rsid w:val="00C943D1"/>
    <w:rsid w:val="00C961ED"/>
    <w:rsid w:val="00C96233"/>
    <w:rsid w:val="00C964CC"/>
    <w:rsid w:val="00C96AC0"/>
    <w:rsid w:val="00C96B66"/>
    <w:rsid w:val="00C9734A"/>
    <w:rsid w:val="00C9763D"/>
    <w:rsid w:val="00C97BF5"/>
    <w:rsid w:val="00C97F49"/>
    <w:rsid w:val="00CA0B5C"/>
    <w:rsid w:val="00CA0C85"/>
    <w:rsid w:val="00CA1041"/>
    <w:rsid w:val="00CA1AA7"/>
    <w:rsid w:val="00CA1BA8"/>
    <w:rsid w:val="00CA2077"/>
    <w:rsid w:val="00CA25B8"/>
    <w:rsid w:val="00CA27C4"/>
    <w:rsid w:val="00CA2964"/>
    <w:rsid w:val="00CA3AA6"/>
    <w:rsid w:val="00CA3DFD"/>
    <w:rsid w:val="00CA4EA0"/>
    <w:rsid w:val="00CA4FBD"/>
    <w:rsid w:val="00CA5390"/>
    <w:rsid w:val="00CA5BA9"/>
    <w:rsid w:val="00CA7416"/>
    <w:rsid w:val="00CA7CF7"/>
    <w:rsid w:val="00CB0DD8"/>
    <w:rsid w:val="00CB21EC"/>
    <w:rsid w:val="00CB25A8"/>
    <w:rsid w:val="00CB2984"/>
    <w:rsid w:val="00CB2BBF"/>
    <w:rsid w:val="00CB30D5"/>
    <w:rsid w:val="00CB3151"/>
    <w:rsid w:val="00CB5204"/>
    <w:rsid w:val="00CB541F"/>
    <w:rsid w:val="00CB6C35"/>
    <w:rsid w:val="00CB77FC"/>
    <w:rsid w:val="00CB798A"/>
    <w:rsid w:val="00CC0B64"/>
    <w:rsid w:val="00CC1572"/>
    <w:rsid w:val="00CC2171"/>
    <w:rsid w:val="00CC29E9"/>
    <w:rsid w:val="00CC2DB9"/>
    <w:rsid w:val="00CC3E68"/>
    <w:rsid w:val="00CC440E"/>
    <w:rsid w:val="00CC480C"/>
    <w:rsid w:val="00CC4F75"/>
    <w:rsid w:val="00CC565B"/>
    <w:rsid w:val="00CC63E7"/>
    <w:rsid w:val="00CC6868"/>
    <w:rsid w:val="00CC7C2C"/>
    <w:rsid w:val="00CD012D"/>
    <w:rsid w:val="00CD0271"/>
    <w:rsid w:val="00CD02D3"/>
    <w:rsid w:val="00CD07C8"/>
    <w:rsid w:val="00CD14F8"/>
    <w:rsid w:val="00CD232E"/>
    <w:rsid w:val="00CD360D"/>
    <w:rsid w:val="00CD41A1"/>
    <w:rsid w:val="00CD4C10"/>
    <w:rsid w:val="00CD4D6F"/>
    <w:rsid w:val="00CD5795"/>
    <w:rsid w:val="00CD6C2C"/>
    <w:rsid w:val="00CD7108"/>
    <w:rsid w:val="00CD7CA0"/>
    <w:rsid w:val="00CE0B86"/>
    <w:rsid w:val="00CE0BC9"/>
    <w:rsid w:val="00CE1748"/>
    <w:rsid w:val="00CE1B91"/>
    <w:rsid w:val="00CE1F29"/>
    <w:rsid w:val="00CE2C2F"/>
    <w:rsid w:val="00CE30B2"/>
    <w:rsid w:val="00CE3C33"/>
    <w:rsid w:val="00CE5B47"/>
    <w:rsid w:val="00CE5E6F"/>
    <w:rsid w:val="00CE6756"/>
    <w:rsid w:val="00CE6A2D"/>
    <w:rsid w:val="00CE6DEA"/>
    <w:rsid w:val="00CE6ED3"/>
    <w:rsid w:val="00CF08BA"/>
    <w:rsid w:val="00CF2D39"/>
    <w:rsid w:val="00CF3B46"/>
    <w:rsid w:val="00CF45DB"/>
    <w:rsid w:val="00CF4808"/>
    <w:rsid w:val="00CF5094"/>
    <w:rsid w:val="00CF513C"/>
    <w:rsid w:val="00CF553B"/>
    <w:rsid w:val="00CF59D3"/>
    <w:rsid w:val="00CF6C38"/>
    <w:rsid w:val="00CF72BB"/>
    <w:rsid w:val="00CF7F5D"/>
    <w:rsid w:val="00D001BA"/>
    <w:rsid w:val="00D02379"/>
    <w:rsid w:val="00D02520"/>
    <w:rsid w:val="00D02D77"/>
    <w:rsid w:val="00D02F29"/>
    <w:rsid w:val="00D03BC5"/>
    <w:rsid w:val="00D04FD4"/>
    <w:rsid w:val="00D054EF"/>
    <w:rsid w:val="00D05F50"/>
    <w:rsid w:val="00D078EA"/>
    <w:rsid w:val="00D101EB"/>
    <w:rsid w:val="00D1107A"/>
    <w:rsid w:val="00D12634"/>
    <w:rsid w:val="00D12FEB"/>
    <w:rsid w:val="00D1374A"/>
    <w:rsid w:val="00D14483"/>
    <w:rsid w:val="00D14E00"/>
    <w:rsid w:val="00D15DC2"/>
    <w:rsid w:val="00D167D1"/>
    <w:rsid w:val="00D17637"/>
    <w:rsid w:val="00D17F93"/>
    <w:rsid w:val="00D215EB"/>
    <w:rsid w:val="00D21FEC"/>
    <w:rsid w:val="00D2267E"/>
    <w:rsid w:val="00D2277D"/>
    <w:rsid w:val="00D2336C"/>
    <w:rsid w:val="00D235D1"/>
    <w:rsid w:val="00D24272"/>
    <w:rsid w:val="00D251DB"/>
    <w:rsid w:val="00D25B89"/>
    <w:rsid w:val="00D2649C"/>
    <w:rsid w:val="00D273C2"/>
    <w:rsid w:val="00D275A5"/>
    <w:rsid w:val="00D277B7"/>
    <w:rsid w:val="00D27A4A"/>
    <w:rsid w:val="00D3114D"/>
    <w:rsid w:val="00D3235C"/>
    <w:rsid w:val="00D32D4D"/>
    <w:rsid w:val="00D334FC"/>
    <w:rsid w:val="00D33B63"/>
    <w:rsid w:val="00D33DF0"/>
    <w:rsid w:val="00D350D4"/>
    <w:rsid w:val="00D35111"/>
    <w:rsid w:val="00D3520C"/>
    <w:rsid w:val="00D35FFD"/>
    <w:rsid w:val="00D3716F"/>
    <w:rsid w:val="00D4048F"/>
    <w:rsid w:val="00D410AD"/>
    <w:rsid w:val="00D41745"/>
    <w:rsid w:val="00D430FD"/>
    <w:rsid w:val="00D43214"/>
    <w:rsid w:val="00D437DB"/>
    <w:rsid w:val="00D439E3"/>
    <w:rsid w:val="00D43B0E"/>
    <w:rsid w:val="00D43C6D"/>
    <w:rsid w:val="00D4426D"/>
    <w:rsid w:val="00D4494D"/>
    <w:rsid w:val="00D44E4A"/>
    <w:rsid w:val="00D46331"/>
    <w:rsid w:val="00D46C2C"/>
    <w:rsid w:val="00D4788B"/>
    <w:rsid w:val="00D47F15"/>
    <w:rsid w:val="00D47F93"/>
    <w:rsid w:val="00D50392"/>
    <w:rsid w:val="00D50535"/>
    <w:rsid w:val="00D509F0"/>
    <w:rsid w:val="00D5147D"/>
    <w:rsid w:val="00D518D2"/>
    <w:rsid w:val="00D52634"/>
    <w:rsid w:val="00D52979"/>
    <w:rsid w:val="00D54CD1"/>
    <w:rsid w:val="00D564BA"/>
    <w:rsid w:val="00D566A6"/>
    <w:rsid w:val="00D56B88"/>
    <w:rsid w:val="00D573CB"/>
    <w:rsid w:val="00D5749F"/>
    <w:rsid w:val="00D57A71"/>
    <w:rsid w:val="00D57F3D"/>
    <w:rsid w:val="00D6050F"/>
    <w:rsid w:val="00D607B7"/>
    <w:rsid w:val="00D60D0D"/>
    <w:rsid w:val="00D61022"/>
    <w:rsid w:val="00D61240"/>
    <w:rsid w:val="00D6149E"/>
    <w:rsid w:val="00D62C43"/>
    <w:rsid w:val="00D62DA9"/>
    <w:rsid w:val="00D630A0"/>
    <w:rsid w:val="00D63154"/>
    <w:rsid w:val="00D63159"/>
    <w:rsid w:val="00D64282"/>
    <w:rsid w:val="00D663CB"/>
    <w:rsid w:val="00D6681D"/>
    <w:rsid w:val="00D67361"/>
    <w:rsid w:val="00D6FE23"/>
    <w:rsid w:val="00D70C32"/>
    <w:rsid w:val="00D70E49"/>
    <w:rsid w:val="00D70FE1"/>
    <w:rsid w:val="00D7159B"/>
    <w:rsid w:val="00D71725"/>
    <w:rsid w:val="00D718F9"/>
    <w:rsid w:val="00D74C30"/>
    <w:rsid w:val="00D75923"/>
    <w:rsid w:val="00D76846"/>
    <w:rsid w:val="00D76C50"/>
    <w:rsid w:val="00D801E9"/>
    <w:rsid w:val="00D80C6B"/>
    <w:rsid w:val="00D8183E"/>
    <w:rsid w:val="00D81DE8"/>
    <w:rsid w:val="00D82A01"/>
    <w:rsid w:val="00D82AE8"/>
    <w:rsid w:val="00D83983"/>
    <w:rsid w:val="00D83B65"/>
    <w:rsid w:val="00D856BF"/>
    <w:rsid w:val="00D85C68"/>
    <w:rsid w:val="00D86518"/>
    <w:rsid w:val="00D86719"/>
    <w:rsid w:val="00D86A05"/>
    <w:rsid w:val="00D87587"/>
    <w:rsid w:val="00D90798"/>
    <w:rsid w:val="00D91AB6"/>
    <w:rsid w:val="00D91D6F"/>
    <w:rsid w:val="00D92619"/>
    <w:rsid w:val="00D92B7B"/>
    <w:rsid w:val="00D92F7D"/>
    <w:rsid w:val="00D931CF"/>
    <w:rsid w:val="00D9320B"/>
    <w:rsid w:val="00D93A39"/>
    <w:rsid w:val="00D94424"/>
    <w:rsid w:val="00D94E5F"/>
    <w:rsid w:val="00D95A0B"/>
    <w:rsid w:val="00D96F88"/>
    <w:rsid w:val="00D973AF"/>
    <w:rsid w:val="00D976E8"/>
    <w:rsid w:val="00D97CC5"/>
    <w:rsid w:val="00DA034A"/>
    <w:rsid w:val="00DA0CD2"/>
    <w:rsid w:val="00DA2E4C"/>
    <w:rsid w:val="00DA3385"/>
    <w:rsid w:val="00DA3456"/>
    <w:rsid w:val="00DA462A"/>
    <w:rsid w:val="00DA4714"/>
    <w:rsid w:val="00DA4995"/>
    <w:rsid w:val="00DA4C72"/>
    <w:rsid w:val="00DA5AAA"/>
    <w:rsid w:val="00DA6172"/>
    <w:rsid w:val="00DA717F"/>
    <w:rsid w:val="00DA77B7"/>
    <w:rsid w:val="00DB0178"/>
    <w:rsid w:val="00DB0E80"/>
    <w:rsid w:val="00DB0EF9"/>
    <w:rsid w:val="00DB1B91"/>
    <w:rsid w:val="00DB2184"/>
    <w:rsid w:val="00DB24BC"/>
    <w:rsid w:val="00DB281B"/>
    <w:rsid w:val="00DB2B72"/>
    <w:rsid w:val="00DB2DE9"/>
    <w:rsid w:val="00DB3F0B"/>
    <w:rsid w:val="00DB3F26"/>
    <w:rsid w:val="00DB4AE1"/>
    <w:rsid w:val="00DB5094"/>
    <w:rsid w:val="00DB5450"/>
    <w:rsid w:val="00DB57DD"/>
    <w:rsid w:val="00DB61A4"/>
    <w:rsid w:val="00DB6C15"/>
    <w:rsid w:val="00DB7A81"/>
    <w:rsid w:val="00DB7E44"/>
    <w:rsid w:val="00DC000F"/>
    <w:rsid w:val="00DC09AE"/>
    <w:rsid w:val="00DC0F68"/>
    <w:rsid w:val="00DC1C3F"/>
    <w:rsid w:val="00DC1D52"/>
    <w:rsid w:val="00DC2DB6"/>
    <w:rsid w:val="00DC365D"/>
    <w:rsid w:val="00DC367F"/>
    <w:rsid w:val="00DC4477"/>
    <w:rsid w:val="00DC4A45"/>
    <w:rsid w:val="00DC5126"/>
    <w:rsid w:val="00DC54EE"/>
    <w:rsid w:val="00DC56D4"/>
    <w:rsid w:val="00DC5994"/>
    <w:rsid w:val="00DC732A"/>
    <w:rsid w:val="00DC7398"/>
    <w:rsid w:val="00DC76E1"/>
    <w:rsid w:val="00DC7858"/>
    <w:rsid w:val="00DD1004"/>
    <w:rsid w:val="00DD14DC"/>
    <w:rsid w:val="00DD157B"/>
    <w:rsid w:val="00DD25B6"/>
    <w:rsid w:val="00DD3169"/>
    <w:rsid w:val="00DD376D"/>
    <w:rsid w:val="00DD3F71"/>
    <w:rsid w:val="00DD40BC"/>
    <w:rsid w:val="00DD638B"/>
    <w:rsid w:val="00DD63BD"/>
    <w:rsid w:val="00DD7A07"/>
    <w:rsid w:val="00DE2225"/>
    <w:rsid w:val="00DE3B70"/>
    <w:rsid w:val="00DE3DE0"/>
    <w:rsid w:val="00DE402B"/>
    <w:rsid w:val="00DE4232"/>
    <w:rsid w:val="00DE48ED"/>
    <w:rsid w:val="00DE4D4D"/>
    <w:rsid w:val="00DE4F67"/>
    <w:rsid w:val="00DE574D"/>
    <w:rsid w:val="00DE57C6"/>
    <w:rsid w:val="00DE5927"/>
    <w:rsid w:val="00DE6F62"/>
    <w:rsid w:val="00DE7243"/>
    <w:rsid w:val="00DE7CAD"/>
    <w:rsid w:val="00DF04F1"/>
    <w:rsid w:val="00DF1692"/>
    <w:rsid w:val="00DF31B1"/>
    <w:rsid w:val="00DF3509"/>
    <w:rsid w:val="00DF379F"/>
    <w:rsid w:val="00DF4840"/>
    <w:rsid w:val="00DF51B9"/>
    <w:rsid w:val="00DF5D58"/>
    <w:rsid w:val="00DF6647"/>
    <w:rsid w:val="00DF6A14"/>
    <w:rsid w:val="00DF7272"/>
    <w:rsid w:val="00DF72C0"/>
    <w:rsid w:val="00DF78C9"/>
    <w:rsid w:val="00DF7EA7"/>
    <w:rsid w:val="00E00250"/>
    <w:rsid w:val="00E008B9"/>
    <w:rsid w:val="00E00C87"/>
    <w:rsid w:val="00E00DD5"/>
    <w:rsid w:val="00E00E4C"/>
    <w:rsid w:val="00E00F26"/>
    <w:rsid w:val="00E00FCC"/>
    <w:rsid w:val="00E02565"/>
    <w:rsid w:val="00E02DD4"/>
    <w:rsid w:val="00E02E25"/>
    <w:rsid w:val="00E03B42"/>
    <w:rsid w:val="00E04815"/>
    <w:rsid w:val="00E07BBB"/>
    <w:rsid w:val="00E07BE0"/>
    <w:rsid w:val="00E11A6D"/>
    <w:rsid w:val="00E12DA2"/>
    <w:rsid w:val="00E134CF"/>
    <w:rsid w:val="00E1353A"/>
    <w:rsid w:val="00E16329"/>
    <w:rsid w:val="00E16710"/>
    <w:rsid w:val="00E1696B"/>
    <w:rsid w:val="00E20170"/>
    <w:rsid w:val="00E20264"/>
    <w:rsid w:val="00E20AE8"/>
    <w:rsid w:val="00E2103F"/>
    <w:rsid w:val="00E2113E"/>
    <w:rsid w:val="00E21DFC"/>
    <w:rsid w:val="00E22D34"/>
    <w:rsid w:val="00E231DA"/>
    <w:rsid w:val="00E235A5"/>
    <w:rsid w:val="00E2405A"/>
    <w:rsid w:val="00E24140"/>
    <w:rsid w:val="00E241A9"/>
    <w:rsid w:val="00E24CB8"/>
    <w:rsid w:val="00E252E4"/>
    <w:rsid w:val="00E27EE4"/>
    <w:rsid w:val="00E30794"/>
    <w:rsid w:val="00E30CC0"/>
    <w:rsid w:val="00E31DE9"/>
    <w:rsid w:val="00E32322"/>
    <w:rsid w:val="00E3249A"/>
    <w:rsid w:val="00E32C5F"/>
    <w:rsid w:val="00E3328E"/>
    <w:rsid w:val="00E34EA8"/>
    <w:rsid w:val="00E35251"/>
    <w:rsid w:val="00E35330"/>
    <w:rsid w:val="00E35D82"/>
    <w:rsid w:val="00E36B72"/>
    <w:rsid w:val="00E37075"/>
    <w:rsid w:val="00E3767A"/>
    <w:rsid w:val="00E4048B"/>
    <w:rsid w:val="00E409D3"/>
    <w:rsid w:val="00E422F9"/>
    <w:rsid w:val="00E42304"/>
    <w:rsid w:val="00E42D82"/>
    <w:rsid w:val="00E43451"/>
    <w:rsid w:val="00E43D9C"/>
    <w:rsid w:val="00E448E0"/>
    <w:rsid w:val="00E45F88"/>
    <w:rsid w:val="00E46051"/>
    <w:rsid w:val="00E504E5"/>
    <w:rsid w:val="00E50B0F"/>
    <w:rsid w:val="00E50F7C"/>
    <w:rsid w:val="00E516DE"/>
    <w:rsid w:val="00E524B2"/>
    <w:rsid w:val="00E52804"/>
    <w:rsid w:val="00E52A1B"/>
    <w:rsid w:val="00E5329D"/>
    <w:rsid w:val="00E53473"/>
    <w:rsid w:val="00E53664"/>
    <w:rsid w:val="00E53844"/>
    <w:rsid w:val="00E54FB2"/>
    <w:rsid w:val="00E55730"/>
    <w:rsid w:val="00E563E5"/>
    <w:rsid w:val="00E564E7"/>
    <w:rsid w:val="00E5734C"/>
    <w:rsid w:val="00E60C08"/>
    <w:rsid w:val="00E613EB"/>
    <w:rsid w:val="00E61834"/>
    <w:rsid w:val="00E62220"/>
    <w:rsid w:val="00E635C7"/>
    <w:rsid w:val="00E644E7"/>
    <w:rsid w:val="00E6460D"/>
    <w:rsid w:val="00E6498E"/>
    <w:rsid w:val="00E64F08"/>
    <w:rsid w:val="00E65154"/>
    <w:rsid w:val="00E65499"/>
    <w:rsid w:val="00E65BC1"/>
    <w:rsid w:val="00E65E66"/>
    <w:rsid w:val="00E663BD"/>
    <w:rsid w:val="00E67695"/>
    <w:rsid w:val="00E70677"/>
    <w:rsid w:val="00E708C7"/>
    <w:rsid w:val="00E70E74"/>
    <w:rsid w:val="00E70E79"/>
    <w:rsid w:val="00E71F65"/>
    <w:rsid w:val="00E71FE0"/>
    <w:rsid w:val="00E729D3"/>
    <w:rsid w:val="00E731D2"/>
    <w:rsid w:val="00E73D8F"/>
    <w:rsid w:val="00E74AFD"/>
    <w:rsid w:val="00E75EBB"/>
    <w:rsid w:val="00E76129"/>
    <w:rsid w:val="00E76F8B"/>
    <w:rsid w:val="00E812D6"/>
    <w:rsid w:val="00E825CA"/>
    <w:rsid w:val="00E83611"/>
    <w:rsid w:val="00E83A72"/>
    <w:rsid w:val="00E84203"/>
    <w:rsid w:val="00E84424"/>
    <w:rsid w:val="00E849CE"/>
    <w:rsid w:val="00E84B42"/>
    <w:rsid w:val="00E87375"/>
    <w:rsid w:val="00E87D6C"/>
    <w:rsid w:val="00E930E5"/>
    <w:rsid w:val="00E93273"/>
    <w:rsid w:val="00E948BE"/>
    <w:rsid w:val="00E94F56"/>
    <w:rsid w:val="00E94FDA"/>
    <w:rsid w:val="00E96805"/>
    <w:rsid w:val="00E9700C"/>
    <w:rsid w:val="00E97056"/>
    <w:rsid w:val="00E97310"/>
    <w:rsid w:val="00E97C41"/>
    <w:rsid w:val="00EA0DDD"/>
    <w:rsid w:val="00EA10E4"/>
    <w:rsid w:val="00EA1210"/>
    <w:rsid w:val="00EA2009"/>
    <w:rsid w:val="00EA2D5A"/>
    <w:rsid w:val="00EA2EC7"/>
    <w:rsid w:val="00EA3015"/>
    <w:rsid w:val="00EA31E6"/>
    <w:rsid w:val="00EA34D5"/>
    <w:rsid w:val="00EA35BA"/>
    <w:rsid w:val="00EA400B"/>
    <w:rsid w:val="00EA49D1"/>
    <w:rsid w:val="00EA4B93"/>
    <w:rsid w:val="00EA5A62"/>
    <w:rsid w:val="00EA5D44"/>
    <w:rsid w:val="00EA6964"/>
    <w:rsid w:val="00EA7F14"/>
    <w:rsid w:val="00EB0588"/>
    <w:rsid w:val="00EB07D3"/>
    <w:rsid w:val="00EB0806"/>
    <w:rsid w:val="00EB1419"/>
    <w:rsid w:val="00EB2730"/>
    <w:rsid w:val="00EB2864"/>
    <w:rsid w:val="00EB3870"/>
    <w:rsid w:val="00EB3B5D"/>
    <w:rsid w:val="00EB3EAF"/>
    <w:rsid w:val="00EB5DC3"/>
    <w:rsid w:val="00EB5DDD"/>
    <w:rsid w:val="00EB6087"/>
    <w:rsid w:val="00EB6564"/>
    <w:rsid w:val="00EB71A2"/>
    <w:rsid w:val="00EB748E"/>
    <w:rsid w:val="00EC3247"/>
    <w:rsid w:val="00EC370D"/>
    <w:rsid w:val="00EC3BCD"/>
    <w:rsid w:val="00EC44F9"/>
    <w:rsid w:val="00EC44FB"/>
    <w:rsid w:val="00EC56F5"/>
    <w:rsid w:val="00EC5E2F"/>
    <w:rsid w:val="00EC6A73"/>
    <w:rsid w:val="00EC746E"/>
    <w:rsid w:val="00EC75C2"/>
    <w:rsid w:val="00EC7B8D"/>
    <w:rsid w:val="00ED0588"/>
    <w:rsid w:val="00ED058C"/>
    <w:rsid w:val="00ED20B8"/>
    <w:rsid w:val="00ED2581"/>
    <w:rsid w:val="00ED2DB7"/>
    <w:rsid w:val="00ED3E12"/>
    <w:rsid w:val="00ED451B"/>
    <w:rsid w:val="00ED5AFB"/>
    <w:rsid w:val="00ED68DA"/>
    <w:rsid w:val="00ED74BA"/>
    <w:rsid w:val="00ED7758"/>
    <w:rsid w:val="00ED791F"/>
    <w:rsid w:val="00ED7996"/>
    <w:rsid w:val="00EE05FE"/>
    <w:rsid w:val="00EE088E"/>
    <w:rsid w:val="00EE10D5"/>
    <w:rsid w:val="00EE18CD"/>
    <w:rsid w:val="00EE195B"/>
    <w:rsid w:val="00EE1E9C"/>
    <w:rsid w:val="00EE2D6E"/>
    <w:rsid w:val="00EE3036"/>
    <w:rsid w:val="00EE4F4B"/>
    <w:rsid w:val="00EE642D"/>
    <w:rsid w:val="00EE6C58"/>
    <w:rsid w:val="00EE6C97"/>
    <w:rsid w:val="00EE78C3"/>
    <w:rsid w:val="00EF0548"/>
    <w:rsid w:val="00EF0D28"/>
    <w:rsid w:val="00EF2435"/>
    <w:rsid w:val="00EF2A40"/>
    <w:rsid w:val="00EF2E8A"/>
    <w:rsid w:val="00EF34DB"/>
    <w:rsid w:val="00EF465D"/>
    <w:rsid w:val="00EF47FD"/>
    <w:rsid w:val="00EF50D3"/>
    <w:rsid w:val="00EF680D"/>
    <w:rsid w:val="00EF7353"/>
    <w:rsid w:val="00F025FF"/>
    <w:rsid w:val="00F04381"/>
    <w:rsid w:val="00F047B2"/>
    <w:rsid w:val="00F049A1"/>
    <w:rsid w:val="00F06643"/>
    <w:rsid w:val="00F07145"/>
    <w:rsid w:val="00F1022E"/>
    <w:rsid w:val="00F1079A"/>
    <w:rsid w:val="00F11195"/>
    <w:rsid w:val="00F127C5"/>
    <w:rsid w:val="00F12CF4"/>
    <w:rsid w:val="00F13574"/>
    <w:rsid w:val="00F13633"/>
    <w:rsid w:val="00F141E2"/>
    <w:rsid w:val="00F15A4E"/>
    <w:rsid w:val="00F164CA"/>
    <w:rsid w:val="00F1729A"/>
    <w:rsid w:val="00F1754C"/>
    <w:rsid w:val="00F176C7"/>
    <w:rsid w:val="00F17987"/>
    <w:rsid w:val="00F2105E"/>
    <w:rsid w:val="00F2111A"/>
    <w:rsid w:val="00F21710"/>
    <w:rsid w:val="00F226EF"/>
    <w:rsid w:val="00F2287F"/>
    <w:rsid w:val="00F232EC"/>
    <w:rsid w:val="00F23315"/>
    <w:rsid w:val="00F24105"/>
    <w:rsid w:val="00F245A6"/>
    <w:rsid w:val="00F2474D"/>
    <w:rsid w:val="00F24A98"/>
    <w:rsid w:val="00F2507D"/>
    <w:rsid w:val="00F2588F"/>
    <w:rsid w:val="00F2670C"/>
    <w:rsid w:val="00F271C3"/>
    <w:rsid w:val="00F271CD"/>
    <w:rsid w:val="00F27437"/>
    <w:rsid w:val="00F27B26"/>
    <w:rsid w:val="00F27D7D"/>
    <w:rsid w:val="00F303F2"/>
    <w:rsid w:val="00F3052C"/>
    <w:rsid w:val="00F309B4"/>
    <w:rsid w:val="00F30DB6"/>
    <w:rsid w:val="00F3263D"/>
    <w:rsid w:val="00F33327"/>
    <w:rsid w:val="00F3554E"/>
    <w:rsid w:val="00F40BFA"/>
    <w:rsid w:val="00F40FB0"/>
    <w:rsid w:val="00F4129A"/>
    <w:rsid w:val="00F412D7"/>
    <w:rsid w:val="00F418D8"/>
    <w:rsid w:val="00F41C28"/>
    <w:rsid w:val="00F41E9C"/>
    <w:rsid w:val="00F422FF"/>
    <w:rsid w:val="00F4286D"/>
    <w:rsid w:val="00F42DFC"/>
    <w:rsid w:val="00F42EFF"/>
    <w:rsid w:val="00F43345"/>
    <w:rsid w:val="00F44030"/>
    <w:rsid w:val="00F447D0"/>
    <w:rsid w:val="00F4513B"/>
    <w:rsid w:val="00F46614"/>
    <w:rsid w:val="00F4746F"/>
    <w:rsid w:val="00F474CD"/>
    <w:rsid w:val="00F47BEE"/>
    <w:rsid w:val="00F4BB38"/>
    <w:rsid w:val="00F50386"/>
    <w:rsid w:val="00F50ACE"/>
    <w:rsid w:val="00F5118F"/>
    <w:rsid w:val="00F51501"/>
    <w:rsid w:val="00F51942"/>
    <w:rsid w:val="00F528E4"/>
    <w:rsid w:val="00F52AD8"/>
    <w:rsid w:val="00F53857"/>
    <w:rsid w:val="00F541B5"/>
    <w:rsid w:val="00F559FB"/>
    <w:rsid w:val="00F5690F"/>
    <w:rsid w:val="00F56AB5"/>
    <w:rsid w:val="00F56E00"/>
    <w:rsid w:val="00F570BD"/>
    <w:rsid w:val="00F57335"/>
    <w:rsid w:val="00F57364"/>
    <w:rsid w:val="00F57492"/>
    <w:rsid w:val="00F57499"/>
    <w:rsid w:val="00F62E04"/>
    <w:rsid w:val="00F638D2"/>
    <w:rsid w:val="00F66EAB"/>
    <w:rsid w:val="00F67E25"/>
    <w:rsid w:val="00F67ED1"/>
    <w:rsid w:val="00F70525"/>
    <w:rsid w:val="00F70931"/>
    <w:rsid w:val="00F70E4E"/>
    <w:rsid w:val="00F731D6"/>
    <w:rsid w:val="00F73AA5"/>
    <w:rsid w:val="00F74270"/>
    <w:rsid w:val="00F7502A"/>
    <w:rsid w:val="00F75AC1"/>
    <w:rsid w:val="00F76A08"/>
    <w:rsid w:val="00F76A40"/>
    <w:rsid w:val="00F7708D"/>
    <w:rsid w:val="00F777B6"/>
    <w:rsid w:val="00F80134"/>
    <w:rsid w:val="00F805CA"/>
    <w:rsid w:val="00F813EA"/>
    <w:rsid w:val="00F817C2"/>
    <w:rsid w:val="00F8227C"/>
    <w:rsid w:val="00F829E1"/>
    <w:rsid w:val="00F829E3"/>
    <w:rsid w:val="00F835DA"/>
    <w:rsid w:val="00F83804"/>
    <w:rsid w:val="00F83E54"/>
    <w:rsid w:val="00F85CB8"/>
    <w:rsid w:val="00F85F4F"/>
    <w:rsid w:val="00F86947"/>
    <w:rsid w:val="00F902AE"/>
    <w:rsid w:val="00F916B0"/>
    <w:rsid w:val="00F918C2"/>
    <w:rsid w:val="00F91C6E"/>
    <w:rsid w:val="00F92E99"/>
    <w:rsid w:val="00F92EF3"/>
    <w:rsid w:val="00F92F27"/>
    <w:rsid w:val="00F941A8"/>
    <w:rsid w:val="00F94655"/>
    <w:rsid w:val="00F94A10"/>
    <w:rsid w:val="00F94D4A"/>
    <w:rsid w:val="00F95714"/>
    <w:rsid w:val="00F95BDD"/>
    <w:rsid w:val="00F95D6E"/>
    <w:rsid w:val="00F95DA5"/>
    <w:rsid w:val="00F96228"/>
    <w:rsid w:val="00FA044B"/>
    <w:rsid w:val="00FA0622"/>
    <w:rsid w:val="00FA097E"/>
    <w:rsid w:val="00FA19A0"/>
    <w:rsid w:val="00FA1FD5"/>
    <w:rsid w:val="00FA3776"/>
    <w:rsid w:val="00FA404E"/>
    <w:rsid w:val="00FA4916"/>
    <w:rsid w:val="00FA4FAE"/>
    <w:rsid w:val="00FA520C"/>
    <w:rsid w:val="00FA5217"/>
    <w:rsid w:val="00FA5C98"/>
    <w:rsid w:val="00FB0A90"/>
    <w:rsid w:val="00FB15B6"/>
    <w:rsid w:val="00FB1857"/>
    <w:rsid w:val="00FB1A53"/>
    <w:rsid w:val="00FB1B67"/>
    <w:rsid w:val="00FB2122"/>
    <w:rsid w:val="00FB251A"/>
    <w:rsid w:val="00FB2C66"/>
    <w:rsid w:val="00FB46B4"/>
    <w:rsid w:val="00FB4D51"/>
    <w:rsid w:val="00FB622A"/>
    <w:rsid w:val="00FB6764"/>
    <w:rsid w:val="00FB6B72"/>
    <w:rsid w:val="00FC0847"/>
    <w:rsid w:val="00FC1249"/>
    <w:rsid w:val="00FC3A39"/>
    <w:rsid w:val="00FC3B61"/>
    <w:rsid w:val="00FC3C02"/>
    <w:rsid w:val="00FC547C"/>
    <w:rsid w:val="00FC5F15"/>
    <w:rsid w:val="00FC6DE1"/>
    <w:rsid w:val="00FD1272"/>
    <w:rsid w:val="00FD17DE"/>
    <w:rsid w:val="00FD20AA"/>
    <w:rsid w:val="00FD24B9"/>
    <w:rsid w:val="00FD2578"/>
    <w:rsid w:val="00FD2758"/>
    <w:rsid w:val="00FD29AB"/>
    <w:rsid w:val="00FD2BCA"/>
    <w:rsid w:val="00FD2D86"/>
    <w:rsid w:val="00FD30DD"/>
    <w:rsid w:val="00FD362C"/>
    <w:rsid w:val="00FD3AEE"/>
    <w:rsid w:val="00FD42D3"/>
    <w:rsid w:val="00FD4393"/>
    <w:rsid w:val="00FD4EA1"/>
    <w:rsid w:val="00FD4FB0"/>
    <w:rsid w:val="00FD5417"/>
    <w:rsid w:val="00FD61A0"/>
    <w:rsid w:val="00FD7909"/>
    <w:rsid w:val="00FD79C8"/>
    <w:rsid w:val="00FE05D1"/>
    <w:rsid w:val="00FE0AE6"/>
    <w:rsid w:val="00FE1BC0"/>
    <w:rsid w:val="00FE1D08"/>
    <w:rsid w:val="00FE21B5"/>
    <w:rsid w:val="00FE25E0"/>
    <w:rsid w:val="00FE3310"/>
    <w:rsid w:val="00FE3798"/>
    <w:rsid w:val="00FE52C4"/>
    <w:rsid w:val="00FE5884"/>
    <w:rsid w:val="00FE7417"/>
    <w:rsid w:val="00FF02ED"/>
    <w:rsid w:val="00FF04CF"/>
    <w:rsid w:val="00FF1824"/>
    <w:rsid w:val="00FF2C07"/>
    <w:rsid w:val="00FF4DEC"/>
    <w:rsid w:val="00FF610D"/>
    <w:rsid w:val="013C14D7"/>
    <w:rsid w:val="0182D7AC"/>
    <w:rsid w:val="01B1A170"/>
    <w:rsid w:val="01E8B092"/>
    <w:rsid w:val="020A92BE"/>
    <w:rsid w:val="023288FE"/>
    <w:rsid w:val="025D7279"/>
    <w:rsid w:val="025F3ECE"/>
    <w:rsid w:val="02601BD0"/>
    <w:rsid w:val="026E2DD5"/>
    <w:rsid w:val="02A51099"/>
    <w:rsid w:val="034C0DA4"/>
    <w:rsid w:val="03546966"/>
    <w:rsid w:val="038A5B33"/>
    <w:rsid w:val="03968442"/>
    <w:rsid w:val="03A657C7"/>
    <w:rsid w:val="04103865"/>
    <w:rsid w:val="0414C5BB"/>
    <w:rsid w:val="0464B3C7"/>
    <w:rsid w:val="04BEA3F8"/>
    <w:rsid w:val="04F07DF0"/>
    <w:rsid w:val="04FB567D"/>
    <w:rsid w:val="0506515A"/>
    <w:rsid w:val="053A4983"/>
    <w:rsid w:val="055E9C88"/>
    <w:rsid w:val="0572394E"/>
    <w:rsid w:val="05AFFFF1"/>
    <w:rsid w:val="05B3E6FD"/>
    <w:rsid w:val="05C1B968"/>
    <w:rsid w:val="05D336DB"/>
    <w:rsid w:val="05D3DE17"/>
    <w:rsid w:val="05D899A3"/>
    <w:rsid w:val="05FE3F96"/>
    <w:rsid w:val="060B69E3"/>
    <w:rsid w:val="060F86EA"/>
    <w:rsid w:val="06146B87"/>
    <w:rsid w:val="0642B36F"/>
    <w:rsid w:val="0648D585"/>
    <w:rsid w:val="064AD953"/>
    <w:rsid w:val="0652B77A"/>
    <w:rsid w:val="06C3BD56"/>
    <w:rsid w:val="06DCF9FE"/>
    <w:rsid w:val="06E2AA88"/>
    <w:rsid w:val="072FFBA6"/>
    <w:rsid w:val="073632D7"/>
    <w:rsid w:val="0743B06C"/>
    <w:rsid w:val="074E8EE2"/>
    <w:rsid w:val="0767025A"/>
    <w:rsid w:val="079B0E33"/>
    <w:rsid w:val="07A090D1"/>
    <w:rsid w:val="07A88DBC"/>
    <w:rsid w:val="07A9D093"/>
    <w:rsid w:val="0825A6C5"/>
    <w:rsid w:val="0845DEDA"/>
    <w:rsid w:val="0859FED0"/>
    <w:rsid w:val="0864EE36"/>
    <w:rsid w:val="0872FEA7"/>
    <w:rsid w:val="089255A0"/>
    <w:rsid w:val="089A23B6"/>
    <w:rsid w:val="08C63A52"/>
    <w:rsid w:val="08DF2526"/>
    <w:rsid w:val="09074DA5"/>
    <w:rsid w:val="091EF5C1"/>
    <w:rsid w:val="09525199"/>
    <w:rsid w:val="0A2A8DD8"/>
    <w:rsid w:val="0A3F48E5"/>
    <w:rsid w:val="0A9CD78A"/>
    <w:rsid w:val="0AF38F1A"/>
    <w:rsid w:val="0B266438"/>
    <w:rsid w:val="0B6C26CA"/>
    <w:rsid w:val="0B80CA2D"/>
    <w:rsid w:val="0B889DA0"/>
    <w:rsid w:val="0B8D6948"/>
    <w:rsid w:val="0B9B11AA"/>
    <w:rsid w:val="0BB44EB7"/>
    <w:rsid w:val="0BD6373D"/>
    <w:rsid w:val="0C16592C"/>
    <w:rsid w:val="0C167CA7"/>
    <w:rsid w:val="0C6E8DC1"/>
    <w:rsid w:val="0CA409BA"/>
    <w:rsid w:val="0CE98D1D"/>
    <w:rsid w:val="0D119880"/>
    <w:rsid w:val="0D1E7E27"/>
    <w:rsid w:val="0D9A0CC5"/>
    <w:rsid w:val="0D9AE70D"/>
    <w:rsid w:val="0DBC5478"/>
    <w:rsid w:val="0DDA9B4A"/>
    <w:rsid w:val="0E2C41D4"/>
    <w:rsid w:val="0E2C88BF"/>
    <w:rsid w:val="0E438CDE"/>
    <w:rsid w:val="0E4BB36A"/>
    <w:rsid w:val="0E6F058F"/>
    <w:rsid w:val="0EB3D398"/>
    <w:rsid w:val="0EB8BC19"/>
    <w:rsid w:val="0EBAFE0E"/>
    <w:rsid w:val="0EDF918D"/>
    <w:rsid w:val="0EE25DD4"/>
    <w:rsid w:val="0EE52EF8"/>
    <w:rsid w:val="0F06268F"/>
    <w:rsid w:val="0F0D8708"/>
    <w:rsid w:val="0F275456"/>
    <w:rsid w:val="0F2B0BBD"/>
    <w:rsid w:val="0F477E35"/>
    <w:rsid w:val="0F7226AC"/>
    <w:rsid w:val="0FD09C21"/>
    <w:rsid w:val="0FD12398"/>
    <w:rsid w:val="0FD3DFA2"/>
    <w:rsid w:val="0FD88571"/>
    <w:rsid w:val="101561F8"/>
    <w:rsid w:val="10216969"/>
    <w:rsid w:val="10757397"/>
    <w:rsid w:val="107BC718"/>
    <w:rsid w:val="10AA5CB4"/>
    <w:rsid w:val="10AD8080"/>
    <w:rsid w:val="10D7F104"/>
    <w:rsid w:val="10FD4B19"/>
    <w:rsid w:val="1132645A"/>
    <w:rsid w:val="11A1D4F4"/>
    <w:rsid w:val="11A4D2A4"/>
    <w:rsid w:val="11A4EA08"/>
    <w:rsid w:val="11AC3450"/>
    <w:rsid w:val="12757795"/>
    <w:rsid w:val="128F0E9D"/>
    <w:rsid w:val="1295797C"/>
    <w:rsid w:val="129C3122"/>
    <w:rsid w:val="12ADBA96"/>
    <w:rsid w:val="12FC1378"/>
    <w:rsid w:val="1302DD5E"/>
    <w:rsid w:val="1320995C"/>
    <w:rsid w:val="13363AA7"/>
    <w:rsid w:val="133EC671"/>
    <w:rsid w:val="1343D3B3"/>
    <w:rsid w:val="13F613A6"/>
    <w:rsid w:val="13FDFB6B"/>
    <w:rsid w:val="14196766"/>
    <w:rsid w:val="142B3AAD"/>
    <w:rsid w:val="143BE3B5"/>
    <w:rsid w:val="144AAC7A"/>
    <w:rsid w:val="146D1624"/>
    <w:rsid w:val="14889979"/>
    <w:rsid w:val="14A300F8"/>
    <w:rsid w:val="14A5017F"/>
    <w:rsid w:val="14B26712"/>
    <w:rsid w:val="151499B3"/>
    <w:rsid w:val="15224218"/>
    <w:rsid w:val="153BFEF8"/>
    <w:rsid w:val="153C4C79"/>
    <w:rsid w:val="153F22DD"/>
    <w:rsid w:val="15441A91"/>
    <w:rsid w:val="154A7AAF"/>
    <w:rsid w:val="15676616"/>
    <w:rsid w:val="156BA310"/>
    <w:rsid w:val="156C78ED"/>
    <w:rsid w:val="15905CD5"/>
    <w:rsid w:val="15B37EE1"/>
    <w:rsid w:val="15BE2A54"/>
    <w:rsid w:val="15CDFE7A"/>
    <w:rsid w:val="1665D826"/>
    <w:rsid w:val="166A2149"/>
    <w:rsid w:val="1695CAFD"/>
    <w:rsid w:val="16A3C3F2"/>
    <w:rsid w:val="16A90D58"/>
    <w:rsid w:val="16D24B44"/>
    <w:rsid w:val="16DA025A"/>
    <w:rsid w:val="16F7294C"/>
    <w:rsid w:val="16FC8AE3"/>
    <w:rsid w:val="1721B940"/>
    <w:rsid w:val="17AF0A26"/>
    <w:rsid w:val="17BB3C33"/>
    <w:rsid w:val="17F0F357"/>
    <w:rsid w:val="17FFDDA2"/>
    <w:rsid w:val="1811A9AF"/>
    <w:rsid w:val="18149E58"/>
    <w:rsid w:val="1896E059"/>
    <w:rsid w:val="18BFFB13"/>
    <w:rsid w:val="18FFBAEC"/>
    <w:rsid w:val="192EC101"/>
    <w:rsid w:val="19517DF0"/>
    <w:rsid w:val="19660065"/>
    <w:rsid w:val="196F498C"/>
    <w:rsid w:val="199E9B64"/>
    <w:rsid w:val="19A38AD9"/>
    <w:rsid w:val="19B45078"/>
    <w:rsid w:val="1A3380B0"/>
    <w:rsid w:val="1A4D390A"/>
    <w:rsid w:val="1A4F9421"/>
    <w:rsid w:val="1A9EF1AD"/>
    <w:rsid w:val="1AC20AEA"/>
    <w:rsid w:val="1AE7499B"/>
    <w:rsid w:val="1AE94EDA"/>
    <w:rsid w:val="1B31C55F"/>
    <w:rsid w:val="1B43D544"/>
    <w:rsid w:val="1B4D1D92"/>
    <w:rsid w:val="1B511B14"/>
    <w:rsid w:val="1B64BCD9"/>
    <w:rsid w:val="1B6C8190"/>
    <w:rsid w:val="1B73C8F9"/>
    <w:rsid w:val="1BB7DFC6"/>
    <w:rsid w:val="1C3A5FE5"/>
    <w:rsid w:val="1C51C1E1"/>
    <w:rsid w:val="1C578A08"/>
    <w:rsid w:val="1C5F1A17"/>
    <w:rsid w:val="1C600D5C"/>
    <w:rsid w:val="1C782C94"/>
    <w:rsid w:val="1C792869"/>
    <w:rsid w:val="1C8A11CE"/>
    <w:rsid w:val="1CB0574C"/>
    <w:rsid w:val="1CFDD79E"/>
    <w:rsid w:val="1D0CD22C"/>
    <w:rsid w:val="1D5ACBA0"/>
    <w:rsid w:val="1DC0E7E2"/>
    <w:rsid w:val="1DDEE7CF"/>
    <w:rsid w:val="1E348FCC"/>
    <w:rsid w:val="1E5F6E7D"/>
    <w:rsid w:val="1E618E9C"/>
    <w:rsid w:val="1E694273"/>
    <w:rsid w:val="1EFA8C07"/>
    <w:rsid w:val="1F1FCE53"/>
    <w:rsid w:val="1F2E760A"/>
    <w:rsid w:val="1F685F14"/>
    <w:rsid w:val="1F7FB890"/>
    <w:rsid w:val="1F9CB136"/>
    <w:rsid w:val="1FAB34CB"/>
    <w:rsid w:val="1FBCCDD2"/>
    <w:rsid w:val="1FF503B7"/>
    <w:rsid w:val="20002218"/>
    <w:rsid w:val="205563AE"/>
    <w:rsid w:val="2074614F"/>
    <w:rsid w:val="20BDE0CA"/>
    <w:rsid w:val="20D1C0AF"/>
    <w:rsid w:val="2101F708"/>
    <w:rsid w:val="2151796F"/>
    <w:rsid w:val="216C83DC"/>
    <w:rsid w:val="218AA2EF"/>
    <w:rsid w:val="21940346"/>
    <w:rsid w:val="21DBA7C4"/>
    <w:rsid w:val="21DE1991"/>
    <w:rsid w:val="21F0C6AD"/>
    <w:rsid w:val="2255D3ED"/>
    <w:rsid w:val="226BC291"/>
    <w:rsid w:val="227CB9CD"/>
    <w:rsid w:val="22D760AD"/>
    <w:rsid w:val="2330320A"/>
    <w:rsid w:val="23376935"/>
    <w:rsid w:val="233C1504"/>
    <w:rsid w:val="2389629B"/>
    <w:rsid w:val="23D3FF0C"/>
    <w:rsid w:val="23F86D99"/>
    <w:rsid w:val="23FA7CE6"/>
    <w:rsid w:val="23FC2AC0"/>
    <w:rsid w:val="2405C08F"/>
    <w:rsid w:val="24065C9A"/>
    <w:rsid w:val="240DC1E5"/>
    <w:rsid w:val="24257BBC"/>
    <w:rsid w:val="2428F785"/>
    <w:rsid w:val="24315A86"/>
    <w:rsid w:val="243A6EB9"/>
    <w:rsid w:val="243AFDBE"/>
    <w:rsid w:val="24492AE0"/>
    <w:rsid w:val="24BF9D95"/>
    <w:rsid w:val="24C20B47"/>
    <w:rsid w:val="24DB12BE"/>
    <w:rsid w:val="24E69DD5"/>
    <w:rsid w:val="24ECD5CE"/>
    <w:rsid w:val="24ECE648"/>
    <w:rsid w:val="24FA49FE"/>
    <w:rsid w:val="250349D6"/>
    <w:rsid w:val="25106BF9"/>
    <w:rsid w:val="252FAD60"/>
    <w:rsid w:val="2539C2E5"/>
    <w:rsid w:val="253A27FF"/>
    <w:rsid w:val="253E90C4"/>
    <w:rsid w:val="254E0738"/>
    <w:rsid w:val="2556945F"/>
    <w:rsid w:val="2583AF57"/>
    <w:rsid w:val="25A82D00"/>
    <w:rsid w:val="25AFB479"/>
    <w:rsid w:val="25B49B9C"/>
    <w:rsid w:val="25BED4CF"/>
    <w:rsid w:val="25C77F44"/>
    <w:rsid w:val="260CC21E"/>
    <w:rsid w:val="2648989C"/>
    <w:rsid w:val="2694B3C8"/>
    <w:rsid w:val="26B0F386"/>
    <w:rsid w:val="26CEC1CB"/>
    <w:rsid w:val="26E2A694"/>
    <w:rsid w:val="26E52E56"/>
    <w:rsid w:val="27352B41"/>
    <w:rsid w:val="278EBFE7"/>
    <w:rsid w:val="27CFA110"/>
    <w:rsid w:val="27DF8865"/>
    <w:rsid w:val="27E89B56"/>
    <w:rsid w:val="281EA7E5"/>
    <w:rsid w:val="2821A2EB"/>
    <w:rsid w:val="2842D159"/>
    <w:rsid w:val="284486F5"/>
    <w:rsid w:val="286B3074"/>
    <w:rsid w:val="2872FAC6"/>
    <w:rsid w:val="28731A96"/>
    <w:rsid w:val="28F38BCF"/>
    <w:rsid w:val="28FF27F9"/>
    <w:rsid w:val="2900374A"/>
    <w:rsid w:val="2909A0E9"/>
    <w:rsid w:val="2928BD47"/>
    <w:rsid w:val="29444E9D"/>
    <w:rsid w:val="295622E8"/>
    <w:rsid w:val="29625EF9"/>
    <w:rsid w:val="298484F1"/>
    <w:rsid w:val="29876DCF"/>
    <w:rsid w:val="29C77987"/>
    <w:rsid w:val="29E684ED"/>
    <w:rsid w:val="29F43966"/>
    <w:rsid w:val="2A205351"/>
    <w:rsid w:val="2A3C044E"/>
    <w:rsid w:val="2A3E42E3"/>
    <w:rsid w:val="2A822D14"/>
    <w:rsid w:val="2A9A0D80"/>
    <w:rsid w:val="2AD51628"/>
    <w:rsid w:val="2ADCF54F"/>
    <w:rsid w:val="2B35DDEB"/>
    <w:rsid w:val="2B3602C4"/>
    <w:rsid w:val="2B6851C7"/>
    <w:rsid w:val="2B6A5077"/>
    <w:rsid w:val="2B6C9E7E"/>
    <w:rsid w:val="2BAB42A2"/>
    <w:rsid w:val="2BD7B6D7"/>
    <w:rsid w:val="2C0D9328"/>
    <w:rsid w:val="2C45BDB9"/>
    <w:rsid w:val="2C61F49F"/>
    <w:rsid w:val="2CB876BC"/>
    <w:rsid w:val="2CCBD9A0"/>
    <w:rsid w:val="2CE0C838"/>
    <w:rsid w:val="2CE758F4"/>
    <w:rsid w:val="2CF57626"/>
    <w:rsid w:val="2D07C6EB"/>
    <w:rsid w:val="2D172CCE"/>
    <w:rsid w:val="2D2D6040"/>
    <w:rsid w:val="2D3ED890"/>
    <w:rsid w:val="2D6BA607"/>
    <w:rsid w:val="2D7B336E"/>
    <w:rsid w:val="2D7E9FB2"/>
    <w:rsid w:val="2D8A9767"/>
    <w:rsid w:val="2DA4B2A3"/>
    <w:rsid w:val="2DBB8114"/>
    <w:rsid w:val="2DEBD852"/>
    <w:rsid w:val="2DF62AA0"/>
    <w:rsid w:val="2E54E0FA"/>
    <w:rsid w:val="2E7B0531"/>
    <w:rsid w:val="2E7DCCEA"/>
    <w:rsid w:val="2E8091F2"/>
    <w:rsid w:val="2E98EB9F"/>
    <w:rsid w:val="2E9CDF9B"/>
    <w:rsid w:val="2E9D05A4"/>
    <w:rsid w:val="2E9D7B11"/>
    <w:rsid w:val="2EC4EE29"/>
    <w:rsid w:val="2EC93FB1"/>
    <w:rsid w:val="2EEDE8E0"/>
    <w:rsid w:val="2F3E1C93"/>
    <w:rsid w:val="2F4E6973"/>
    <w:rsid w:val="2F9BCC1F"/>
    <w:rsid w:val="2F9E7766"/>
    <w:rsid w:val="2FAAABFE"/>
    <w:rsid w:val="2FCA9B82"/>
    <w:rsid w:val="3007E9C1"/>
    <w:rsid w:val="30120058"/>
    <w:rsid w:val="304FF078"/>
    <w:rsid w:val="3057A645"/>
    <w:rsid w:val="30801B86"/>
    <w:rsid w:val="308D032D"/>
    <w:rsid w:val="30A0543E"/>
    <w:rsid w:val="30C44393"/>
    <w:rsid w:val="30C6A97C"/>
    <w:rsid w:val="30DBAE60"/>
    <w:rsid w:val="30DBCF52"/>
    <w:rsid w:val="30FAFC9C"/>
    <w:rsid w:val="31039D74"/>
    <w:rsid w:val="312858EC"/>
    <w:rsid w:val="31336C4A"/>
    <w:rsid w:val="31C0A609"/>
    <w:rsid w:val="31DEBB95"/>
    <w:rsid w:val="3205D51C"/>
    <w:rsid w:val="321149AF"/>
    <w:rsid w:val="323EEE5A"/>
    <w:rsid w:val="32633A42"/>
    <w:rsid w:val="329AF405"/>
    <w:rsid w:val="32A899DD"/>
    <w:rsid w:val="32FA013E"/>
    <w:rsid w:val="331426E6"/>
    <w:rsid w:val="33388E31"/>
    <w:rsid w:val="33685BF9"/>
    <w:rsid w:val="3398F1FE"/>
    <w:rsid w:val="33C0CFFD"/>
    <w:rsid w:val="33C8CFA5"/>
    <w:rsid w:val="33DB2FB6"/>
    <w:rsid w:val="33E9159E"/>
    <w:rsid w:val="341BC595"/>
    <w:rsid w:val="341E8E95"/>
    <w:rsid w:val="342A7AA3"/>
    <w:rsid w:val="342A85D8"/>
    <w:rsid w:val="34406F22"/>
    <w:rsid w:val="3442B1C6"/>
    <w:rsid w:val="344754B2"/>
    <w:rsid w:val="345483B1"/>
    <w:rsid w:val="3473D8F2"/>
    <w:rsid w:val="34D9C1C0"/>
    <w:rsid w:val="34EDE90D"/>
    <w:rsid w:val="3517D713"/>
    <w:rsid w:val="35667712"/>
    <w:rsid w:val="35703006"/>
    <w:rsid w:val="35999A33"/>
    <w:rsid w:val="35CDC637"/>
    <w:rsid w:val="35D6E4D6"/>
    <w:rsid w:val="360C3913"/>
    <w:rsid w:val="361B1D28"/>
    <w:rsid w:val="361DB810"/>
    <w:rsid w:val="36590536"/>
    <w:rsid w:val="36D7F6D8"/>
    <w:rsid w:val="37689B8A"/>
    <w:rsid w:val="37794895"/>
    <w:rsid w:val="37830A73"/>
    <w:rsid w:val="378B74E0"/>
    <w:rsid w:val="378D1B1C"/>
    <w:rsid w:val="3795B99D"/>
    <w:rsid w:val="37BA26B3"/>
    <w:rsid w:val="37CCC99C"/>
    <w:rsid w:val="37D4CCDD"/>
    <w:rsid w:val="381A4B31"/>
    <w:rsid w:val="38341C3B"/>
    <w:rsid w:val="38428673"/>
    <w:rsid w:val="386DC3FC"/>
    <w:rsid w:val="38A605F8"/>
    <w:rsid w:val="38AE4D1E"/>
    <w:rsid w:val="38B7D535"/>
    <w:rsid w:val="38FE6541"/>
    <w:rsid w:val="3910880F"/>
    <w:rsid w:val="3921D408"/>
    <w:rsid w:val="39408244"/>
    <w:rsid w:val="39BFCF61"/>
    <w:rsid w:val="39C8D938"/>
    <w:rsid w:val="39D25143"/>
    <w:rsid w:val="39F3C2F7"/>
    <w:rsid w:val="3A3EDF66"/>
    <w:rsid w:val="3A619F8E"/>
    <w:rsid w:val="3A641A36"/>
    <w:rsid w:val="3A8713B1"/>
    <w:rsid w:val="3ADA2999"/>
    <w:rsid w:val="3AE19751"/>
    <w:rsid w:val="3AE61447"/>
    <w:rsid w:val="3B253C19"/>
    <w:rsid w:val="3B8277E3"/>
    <w:rsid w:val="3BC3F1B1"/>
    <w:rsid w:val="3BD2A99C"/>
    <w:rsid w:val="3BD2DACE"/>
    <w:rsid w:val="3C1B6A02"/>
    <w:rsid w:val="3C1C3581"/>
    <w:rsid w:val="3C4A7E6D"/>
    <w:rsid w:val="3C509CC3"/>
    <w:rsid w:val="3C55C78D"/>
    <w:rsid w:val="3C6F85AC"/>
    <w:rsid w:val="3C826E6B"/>
    <w:rsid w:val="3C84AF45"/>
    <w:rsid w:val="3C851108"/>
    <w:rsid w:val="3CA28A0A"/>
    <w:rsid w:val="3CC07464"/>
    <w:rsid w:val="3CE5A212"/>
    <w:rsid w:val="3CE6E465"/>
    <w:rsid w:val="3CF4EE1E"/>
    <w:rsid w:val="3D0212A7"/>
    <w:rsid w:val="3D0599E9"/>
    <w:rsid w:val="3D435B95"/>
    <w:rsid w:val="3D4A8195"/>
    <w:rsid w:val="3D7811EB"/>
    <w:rsid w:val="3DB3EB0E"/>
    <w:rsid w:val="3DB96230"/>
    <w:rsid w:val="3DC89BD7"/>
    <w:rsid w:val="3DD0E5FD"/>
    <w:rsid w:val="3DD95BC1"/>
    <w:rsid w:val="3DDD122B"/>
    <w:rsid w:val="3E300017"/>
    <w:rsid w:val="3E50A200"/>
    <w:rsid w:val="3E5790C0"/>
    <w:rsid w:val="3E57F2E3"/>
    <w:rsid w:val="3E60B167"/>
    <w:rsid w:val="3EB7581F"/>
    <w:rsid w:val="3ECC4333"/>
    <w:rsid w:val="3EDA5314"/>
    <w:rsid w:val="3EE8309A"/>
    <w:rsid w:val="3EFBBE95"/>
    <w:rsid w:val="3F53820B"/>
    <w:rsid w:val="3F70EBFA"/>
    <w:rsid w:val="3F7C4BC2"/>
    <w:rsid w:val="3F8308F1"/>
    <w:rsid w:val="3FAD906C"/>
    <w:rsid w:val="400B554D"/>
    <w:rsid w:val="40782C15"/>
    <w:rsid w:val="408676B9"/>
    <w:rsid w:val="4091A858"/>
    <w:rsid w:val="40AD9581"/>
    <w:rsid w:val="40C73AF9"/>
    <w:rsid w:val="40D639A1"/>
    <w:rsid w:val="411922CD"/>
    <w:rsid w:val="412ABB2C"/>
    <w:rsid w:val="418476E1"/>
    <w:rsid w:val="41869900"/>
    <w:rsid w:val="41A5097B"/>
    <w:rsid w:val="41AF972E"/>
    <w:rsid w:val="41E30956"/>
    <w:rsid w:val="41E940E8"/>
    <w:rsid w:val="41EC97E4"/>
    <w:rsid w:val="420298CD"/>
    <w:rsid w:val="42308652"/>
    <w:rsid w:val="4259F6DB"/>
    <w:rsid w:val="4272F55B"/>
    <w:rsid w:val="42806C35"/>
    <w:rsid w:val="42A1908A"/>
    <w:rsid w:val="433D96AA"/>
    <w:rsid w:val="4340AC72"/>
    <w:rsid w:val="4349C063"/>
    <w:rsid w:val="43782EAB"/>
    <w:rsid w:val="4379BD1D"/>
    <w:rsid w:val="437F0F90"/>
    <w:rsid w:val="438FD3C3"/>
    <w:rsid w:val="43945614"/>
    <w:rsid w:val="439E74E6"/>
    <w:rsid w:val="43DFC528"/>
    <w:rsid w:val="43E70F4B"/>
    <w:rsid w:val="43EF9657"/>
    <w:rsid w:val="4406C470"/>
    <w:rsid w:val="44130CEB"/>
    <w:rsid w:val="443F88E3"/>
    <w:rsid w:val="445E1E72"/>
    <w:rsid w:val="4476BF5E"/>
    <w:rsid w:val="44961B9A"/>
    <w:rsid w:val="449D0CDE"/>
    <w:rsid w:val="44BF1886"/>
    <w:rsid w:val="45D5D243"/>
    <w:rsid w:val="45E7BBF6"/>
    <w:rsid w:val="4608C7DA"/>
    <w:rsid w:val="4651D5B1"/>
    <w:rsid w:val="4651FC65"/>
    <w:rsid w:val="4676960B"/>
    <w:rsid w:val="46A68C26"/>
    <w:rsid w:val="46B991D2"/>
    <w:rsid w:val="46BFFD48"/>
    <w:rsid w:val="46EAB9BF"/>
    <w:rsid w:val="47027A0A"/>
    <w:rsid w:val="4725A751"/>
    <w:rsid w:val="474BD45E"/>
    <w:rsid w:val="47910A68"/>
    <w:rsid w:val="479A4DE6"/>
    <w:rsid w:val="47A5BCC9"/>
    <w:rsid w:val="47DE43C9"/>
    <w:rsid w:val="48020D1C"/>
    <w:rsid w:val="483F4D61"/>
    <w:rsid w:val="484CC2C0"/>
    <w:rsid w:val="48520439"/>
    <w:rsid w:val="485252F0"/>
    <w:rsid w:val="486ACB87"/>
    <w:rsid w:val="48765E35"/>
    <w:rsid w:val="48AF26B1"/>
    <w:rsid w:val="48BBE581"/>
    <w:rsid w:val="48CD536A"/>
    <w:rsid w:val="4907F106"/>
    <w:rsid w:val="49254383"/>
    <w:rsid w:val="49406A88"/>
    <w:rsid w:val="4961AAE9"/>
    <w:rsid w:val="49748C99"/>
    <w:rsid w:val="4982FEFF"/>
    <w:rsid w:val="4998FDEE"/>
    <w:rsid w:val="49CA7E88"/>
    <w:rsid w:val="49DAC102"/>
    <w:rsid w:val="49E7D9FB"/>
    <w:rsid w:val="49F70619"/>
    <w:rsid w:val="4A24222C"/>
    <w:rsid w:val="4A70AB39"/>
    <w:rsid w:val="4ADCFEE9"/>
    <w:rsid w:val="4AF74442"/>
    <w:rsid w:val="4BA633CF"/>
    <w:rsid w:val="4BD64B76"/>
    <w:rsid w:val="4BE4BEC0"/>
    <w:rsid w:val="4BF0516E"/>
    <w:rsid w:val="4BF829F0"/>
    <w:rsid w:val="4C16075E"/>
    <w:rsid w:val="4C308FE1"/>
    <w:rsid w:val="4C7F3D21"/>
    <w:rsid w:val="4C9D18C7"/>
    <w:rsid w:val="4CA2C5F9"/>
    <w:rsid w:val="4CB55A51"/>
    <w:rsid w:val="4CC86836"/>
    <w:rsid w:val="4CD96C2E"/>
    <w:rsid w:val="4D02A542"/>
    <w:rsid w:val="4D0853E2"/>
    <w:rsid w:val="4D5E9B67"/>
    <w:rsid w:val="4D75D3B1"/>
    <w:rsid w:val="4D7B8D2D"/>
    <w:rsid w:val="4D8EA61A"/>
    <w:rsid w:val="4DB094C0"/>
    <w:rsid w:val="4DB6A851"/>
    <w:rsid w:val="4DC4457F"/>
    <w:rsid w:val="4E0BAFA3"/>
    <w:rsid w:val="4E65FA80"/>
    <w:rsid w:val="4E88BC01"/>
    <w:rsid w:val="4ED5EF74"/>
    <w:rsid w:val="4EF64898"/>
    <w:rsid w:val="4F1DA4A1"/>
    <w:rsid w:val="4F230EF5"/>
    <w:rsid w:val="4F48E06F"/>
    <w:rsid w:val="4F740DEE"/>
    <w:rsid w:val="4F8316A5"/>
    <w:rsid w:val="4F99FDB7"/>
    <w:rsid w:val="4F99FE64"/>
    <w:rsid w:val="4F9DE53C"/>
    <w:rsid w:val="4FE028E9"/>
    <w:rsid w:val="50113A1C"/>
    <w:rsid w:val="50528BCC"/>
    <w:rsid w:val="505CBCEB"/>
    <w:rsid w:val="507111B8"/>
    <w:rsid w:val="508DD9C8"/>
    <w:rsid w:val="50D8C2D3"/>
    <w:rsid w:val="50EC8670"/>
    <w:rsid w:val="50F936CF"/>
    <w:rsid w:val="5108EF37"/>
    <w:rsid w:val="5116C7B0"/>
    <w:rsid w:val="511C9224"/>
    <w:rsid w:val="51476BBA"/>
    <w:rsid w:val="51A0B9E2"/>
    <w:rsid w:val="51AC72CF"/>
    <w:rsid w:val="51BF29BD"/>
    <w:rsid w:val="51CB9501"/>
    <w:rsid w:val="51EDFD05"/>
    <w:rsid w:val="5227BF58"/>
    <w:rsid w:val="52853202"/>
    <w:rsid w:val="52A3AFA4"/>
    <w:rsid w:val="52B6ADAB"/>
    <w:rsid w:val="53473CFE"/>
    <w:rsid w:val="5349EEB6"/>
    <w:rsid w:val="5352F9D0"/>
    <w:rsid w:val="539BF110"/>
    <w:rsid w:val="53C01893"/>
    <w:rsid w:val="53E620EB"/>
    <w:rsid w:val="53E7ED54"/>
    <w:rsid w:val="53EF5B11"/>
    <w:rsid w:val="53FE6CD3"/>
    <w:rsid w:val="5419A318"/>
    <w:rsid w:val="5433AF14"/>
    <w:rsid w:val="5449AE6D"/>
    <w:rsid w:val="547356CD"/>
    <w:rsid w:val="548BA19E"/>
    <w:rsid w:val="54AECB0C"/>
    <w:rsid w:val="54C5F8C7"/>
    <w:rsid w:val="54E95908"/>
    <w:rsid w:val="5500F801"/>
    <w:rsid w:val="550C93BE"/>
    <w:rsid w:val="55109AB9"/>
    <w:rsid w:val="551B384D"/>
    <w:rsid w:val="551CDE32"/>
    <w:rsid w:val="554CBFD0"/>
    <w:rsid w:val="55732ECF"/>
    <w:rsid w:val="55C200E4"/>
    <w:rsid w:val="55F09F2A"/>
    <w:rsid w:val="5604C867"/>
    <w:rsid w:val="5619C1CD"/>
    <w:rsid w:val="562F2107"/>
    <w:rsid w:val="5664C2A8"/>
    <w:rsid w:val="570F613D"/>
    <w:rsid w:val="5755B122"/>
    <w:rsid w:val="579D8105"/>
    <w:rsid w:val="579E09EB"/>
    <w:rsid w:val="57AA720E"/>
    <w:rsid w:val="57C40850"/>
    <w:rsid w:val="57DA71A1"/>
    <w:rsid w:val="5808D86B"/>
    <w:rsid w:val="5853C248"/>
    <w:rsid w:val="588E691C"/>
    <w:rsid w:val="58A2A94F"/>
    <w:rsid w:val="58B2E97B"/>
    <w:rsid w:val="59369876"/>
    <w:rsid w:val="5943161B"/>
    <w:rsid w:val="594645FC"/>
    <w:rsid w:val="598205B8"/>
    <w:rsid w:val="59AD30B5"/>
    <w:rsid w:val="59BFDBE4"/>
    <w:rsid w:val="59CF8AA2"/>
    <w:rsid w:val="59E0DC97"/>
    <w:rsid w:val="5A0693FB"/>
    <w:rsid w:val="5A2BA7F5"/>
    <w:rsid w:val="5A40F478"/>
    <w:rsid w:val="5A5424DC"/>
    <w:rsid w:val="5A679CDD"/>
    <w:rsid w:val="5A7AE15A"/>
    <w:rsid w:val="5A9D1999"/>
    <w:rsid w:val="5AA78A07"/>
    <w:rsid w:val="5AA97AED"/>
    <w:rsid w:val="5AB6DC4E"/>
    <w:rsid w:val="5ABCC97B"/>
    <w:rsid w:val="5AC20323"/>
    <w:rsid w:val="5AF3CACC"/>
    <w:rsid w:val="5B271E3F"/>
    <w:rsid w:val="5B712CB5"/>
    <w:rsid w:val="5B784DCF"/>
    <w:rsid w:val="5B791686"/>
    <w:rsid w:val="5BA9C9C5"/>
    <w:rsid w:val="5BD31775"/>
    <w:rsid w:val="5C06B936"/>
    <w:rsid w:val="5C07681D"/>
    <w:rsid w:val="5C095EAF"/>
    <w:rsid w:val="5C4865FB"/>
    <w:rsid w:val="5C58CF40"/>
    <w:rsid w:val="5C6199C5"/>
    <w:rsid w:val="5C91A485"/>
    <w:rsid w:val="5C94E587"/>
    <w:rsid w:val="5CABF03E"/>
    <w:rsid w:val="5CF3F47C"/>
    <w:rsid w:val="5D01B719"/>
    <w:rsid w:val="5D12E5BD"/>
    <w:rsid w:val="5D3A370D"/>
    <w:rsid w:val="5D3C3FC6"/>
    <w:rsid w:val="5D44E820"/>
    <w:rsid w:val="5D4BF20E"/>
    <w:rsid w:val="5D78932E"/>
    <w:rsid w:val="5D7B4E6B"/>
    <w:rsid w:val="5DC3B715"/>
    <w:rsid w:val="5DD06A2A"/>
    <w:rsid w:val="5DD26662"/>
    <w:rsid w:val="5E0D406C"/>
    <w:rsid w:val="5EB3F113"/>
    <w:rsid w:val="5EB7E529"/>
    <w:rsid w:val="5F3D9076"/>
    <w:rsid w:val="5F5A9F13"/>
    <w:rsid w:val="5F6A5571"/>
    <w:rsid w:val="5F801955"/>
    <w:rsid w:val="5F8D7D9F"/>
    <w:rsid w:val="5F96AD0F"/>
    <w:rsid w:val="5F97FC28"/>
    <w:rsid w:val="5FA6F262"/>
    <w:rsid w:val="5FBB55CD"/>
    <w:rsid w:val="5FC34020"/>
    <w:rsid w:val="5FC480FC"/>
    <w:rsid w:val="5FE48A4C"/>
    <w:rsid w:val="5FE912FB"/>
    <w:rsid w:val="6003CB23"/>
    <w:rsid w:val="6034DE3C"/>
    <w:rsid w:val="605A8818"/>
    <w:rsid w:val="606986A4"/>
    <w:rsid w:val="608B74CD"/>
    <w:rsid w:val="60B07D02"/>
    <w:rsid w:val="60DD1D57"/>
    <w:rsid w:val="60E27A9E"/>
    <w:rsid w:val="6115933B"/>
    <w:rsid w:val="618468EB"/>
    <w:rsid w:val="61A4BBFC"/>
    <w:rsid w:val="61D5846D"/>
    <w:rsid w:val="61F9EFA6"/>
    <w:rsid w:val="6207BA71"/>
    <w:rsid w:val="621C9CC4"/>
    <w:rsid w:val="623D2B1B"/>
    <w:rsid w:val="629BC3B8"/>
    <w:rsid w:val="62ABA7F6"/>
    <w:rsid w:val="62BDE82B"/>
    <w:rsid w:val="6307A38B"/>
    <w:rsid w:val="631C0D21"/>
    <w:rsid w:val="63531BD1"/>
    <w:rsid w:val="636B16FE"/>
    <w:rsid w:val="637A9E98"/>
    <w:rsid w:val="63BA8A8D"/>
    <w:rsid w:val="63CE3D46"/>
    <w:rsid w:val="63FF5789"/>
    <w:rsid w:val="644A2164"/>
    <w:rsid w:val="645D34F7"/>
    <w:rsid w:val="6463F9EF"/>
    <w:rsid w:val="648D8FC7"/>
    <w:rsid w:val="648FEC4A"/>
    <w:rsid w:val="64CA236C"/>
    <w:rsid w:val="64CC58C4"/>
    <w:rsid w:val="64F343D8"/>
    <w:rsid w:val="64FE2E0B"/>
    <w:rsid w:val="65136F00"/>
    <w:rsid w:val="651BA339"/>
    <w:rsid w:val="654FD6BD"/>
    <w:rsid w:val="6571997C"/>
    <w:rsid w:val="657DD6C9"/>
    <w:rsid w:val="659E2B2E"/>
    <w:rsid w:val="65A746A6"/>
    <w:rsid w:val="65A7E905"/>
    <w:rsid w:val="65B23CD0"/>
    <w:rsid w:val="66304AC9"/>
    <w:rsid w:val="665BF7FB"/>
    <w:rsid w:val="66615EF1"/>
    <w:rsid w:val="666BF6E6"/>
    <w:rsid w:val="66F9D398"/>
    <w:rsid w:val="6710BA0E"/>
    <w:rsid w:val="67263C15"/>
    <w:rsid w:val="673C0C7E"/>
    <w:rsid w:val="6761FE80"/>
    <w:rsid w:val="678B86B3"/>
    <w:rsid w:val="6798F0DB"/>
    <w:rsid w:val="67A08164"/>
    <w:rsid w:val="67AF34F6"/>
    <w:rsid w:val="6819D93F"/>
    <w:rsid w:val="684E8A92"/>
    <w:rsid w:val="6878A595"/>
    <w:rsid w:val="688142A0"/>
    <w:rsid w:val="68B1A2E8"/>
    <w:rsid w:val="68DBD286"/>
    <w:rsid w:val="68FA1A09"/>
    <w:rsid w:val="690A4B07"/>
    <w:rsid w:val="6929AFAD"/>
    <w:rsid w:val="6945A4A0"/>
    <w:rsid w:val="6962BCBB"/>
    <w:rsid w:val="698B1462"/>
    <w:rsid w:val="69CF290F"/>
    <w:rsid w:val="69DFD2FC"/>
    <w:rsid w:val="69F0EB27"/>
    <w:rsid w:val="69FAD3D3"/>
    <w:rsid w:val="6A066B9E"/>
    <w:rsid w:val="6A0D0CAD"/>
    <w:rsid w:val="6A2C5C59"/>
    <w:rsid w:val="6A7D281A"/>
    <w:rsid w:val="6AEBA81D"/>
    <w:rsid w:val="6AFCC832"/>
    <w:rsid w:val="6B2DA0E2"/>
    <w:rsid w:val="6B68C90C"/>
    <w:rsid w:val="6B914EEB"/>
    <w:rsid w:val="6BAFD69B"/>
    <w:rsid w:val="6BC9F7A7"/>
    <w:rsid w:val="6BE18E2F"/>
    <w:rsid w:val="6BF42653"/>
    <w:rsid w:val="6BFA7A20"/>
    <w:rsid w:val="6C1BB899"/>
    <w:rsid w:val="6C2763EE"/>
    <w:rsid w:val="6C52587B"/>
    <w:rsid w:val="6C60908D"/>
    <w:rsid w:val="6C796681"/>
    <w:rsid w:val="6C9ED56A"/>
    <w:rsid w:val="6CA66DBE"/>
    <w:rsid w:val="6CC7DAA3"/>
    <w:rsid w:val="6CDA474E"/>
    <w:rsid w:val="6CF7C02B"/>
    <w:rsid w:val="6D0AA1A2"/>
    <w:rsid w:val="6D17C29A"/>
    <w:rsid w:val="6D1A8630"/>
    <w:rsid w:val="6D4CC953"/>
    <w:rsid w:val="6D5089E6"/>
    <w:rsid w:val="6D50A2D6"/>
    <w:rsid w:val="6D538A00"/>
    <w:rsid w:val="6DA14248"/>
    <w:rsid w:val="6DA38EF2"/>
    <w:rsid w:val="6DF38598"/>
    <w:rsid w:val="6E05AF31"/>
    <w:rsid w:val="6E24D2A9"/>
    <w:rsid w:val="6E35C993"/>
    <w:rsid w:val="6E3FF59B"/>
    <w:rsid w:val="6E5CAFBB"/>
    <w:rsid w:val="6E5CFBF9"/>
    <w:rsid w:val="6E6F549A"/>
    <w:rsid w:val="6E728296"/>
    <w:rsid w:val="6E7F12E9"/>
    <w:rsid w:val="6EA13FB2"/>
    <w:rsid w:val="6EAEEB5D"/>
    <w:rsid w:val="6EB7E543"/>
    <w:rsid w:val="6EBC9B9A"/>
    <w:rsid w:val="6ED46C77"/>
    <w:rsid w:val="6EFD60BD"/>
    <w:rsid w:val="6F004E13"/>
    <w:rsid w:val="6F05EB61"/>
    <w:rsid w:val="6F2F63AC"/>
    <w:rsid w:val="6F6BBE27"/>
    <w:rsid w:val="6F75A704"/>
    <w:rsid w:val="6F8CAC1F"/>
    <w:rsid w:val="6FC902FF"/>
    <w:rsid w:val="6FCD364D"/>
    <w:rsid w:val="6FD0E243"/>
    <w:rsid w:val="6FF4DC97"/>
    <w:rsid w:val="6FF5A5A2"/>
    <w:rsid w:val="702BCD51"/>
    <w:rsid w:val="70355A18"/>
    <w:rsid w:val="7040F480"/>
    <w:rsid w:val="707579D3"/>
    <w:rsid w:val="708AB074"/>
    <w:rsid w:val="70BBC85F"/>
    <w:rsid w:val="70F0621C"/>
    <w:rsid w:val="7112CE9F"/>
    <w:rsid w:val="711970F6"/>
    <w:rsid w:val="71394B8D"/>
    <w:rsid w:val="7176B6BD"/>
    <w:rsid w:val="717B93D9"/>
    <w:rsid w:val="718A6E29"/>
    <w:rsid w:val="71B219E1"/>
    <w:rsid w:val="72027060"/>
    <w:rsid w:val="721FBEEA"/>
    <w:rsid w:val="72320D06"/>
    <w:rsid w:val="7235B850"/>
    <w:rsid w:val="723F35E1"/>
    <w:rsid w:val="725E6D1C"/>
    <w:rsid w:val="725F20C1"/>
    <w:rsid w:val="726C2E15"/>
    <w:rsid w:val="726F9BD2"/>
    <w:rsid w:val="7271E214"/>
    <w:rsid w:val="72C2526C"/>
    <w:rsid w:val="72C3A448"/>
    <w:rsid w:val="72F7F90B"/>
    <w:rsid w:val="730DC3F9"/>
    <w:rsid w:val="7317788B"/>
    <w:rsid w:val="73218C52"/>
    <w:rsid w:val="734B41AC"/>
    <w:rsid w:val="735A8CE6"/>
    <w:rsid w:val="7374E40B"/>
    <w:rsid w:val="73827DDF"/>
    <w:rsid w:val="738629AE"/>
    <w:rsid w:val="7387840E"/>
    <w:rsid w:val="7393747E"/>
    <w:rsid w:val="73C34DC4"/>
    <w:rsid w:val="73CEB17F"/>
    <w:rsid w:val="73DC12EC"/>
    <w:rsid w:val="73E6E132"/>
    <w:rsid w:val="741B0787"/>
    <w:rsid w:val="744E3DD6"/>
    <w:rsid w:val="74575736"/>
    <w:rsid w:val="748404E7"/>
    <w:rsid w:val="74928450"/>
    <w:rsid w:val="749D738A"/>
    <w:rsid w:val="74D4F2AE"/>
    <w:rsid w:val="74E00EA8"/>
    <w:rsid w:val="750632C3"/>
    <w:rsid w:val="750A2751"/>
    <w:rsid w:val="751254D1"/>
    <w:rsid w:val="7518D85A"/>
    <w:rsid w:val="75D63743"/>
    <w:rsid w:val="762AD453"/>
    <w:rsid w:val="762FD7C3"/>
    <w:rsid w:val="763F32F6"/>
    <w:rsid w:val="7640BED2"/>
    <w:rsid w:val="76D7E51B"/>
    <w:rsid w:val="76DB104F"/>
    <w:rsid w:val="76E3ACAB"/>
    <w:rsid w:val="76F11105"/>
    <w:rsid w:val="7704E6CB"/>
    <w:rsid w:val="7711C8ED"/>
    <w:rsid w:val="772D89EA"/>
    <w:rsid w:val="773A7E21"/>
    <w:rsid w:val="7745C826"/>
    <w:rsid w:val="775AEED4"/>
    <w:rsid w:val="776092C5"/>
    <w:rsid w:val="778F391B"/>
    <w:rsid w:val="77953F23"/>
    <w:rsid w:val="784D6F32"/>
    <w:rsid w:val="7879C750"/>
    <w:rsid w:val="788A2C15"/>
    <w:rsid w:val="788CDDCD"/>
    <w:rsid w:val="78D72F6E"/>
    <w:rsid w:val="7902667C"/>
    <w:rsid w:val="79028B4A"/>
    <w:rsid w:val="794A12C8"/>
    <w:rsid w:val="79823E29"/>
    <w:rsid w:val="79B6D2DD"/>
    <w:rsid w:val="79CF439D"/>
    <w:rsid w:val="79D169FD"/>
    <w:rsid w:val="79E1BD10"/>
    <w:rsid w:val="79F2C4F5"/>
    <w:rsid w:val="7A4FBCC2"/>
    <w:rsid w:val="7A710435"/>
    <w:rsid w:val="7A9E493B"/>
    <w:rsid w:val="7AAFE434"/>
    <w:rsid w:val="7ACA7743"/>
    <w:rsid w:val="7AE60A54"/>
    <w:rsid w:val="7AFD54B8"/>
    <w:rsid w:val="7B0E374F"/>
    <w:rsid w:val="7B1CB74D"/>
    <w:rsid w:val="7B3DBC7C"/>
    <w:rsid w:val="7B57C2D6"/>
    <w:rsid w:val="7B6B6A2E"/>
    <w:rsid w:val="7B7D335C"/>
    <w:rsid w:val="7C1F67CA"/>
    <w:rsid w:val="7C20DB3F"/>
    <w:rsid w:val="7C232B0C"/>
    <w:rsid w:val="7C2AB85F"/>
    <w:rsid w:val="7C2DCE74"/>
    <w:rsid w:val="7C6DB3CF"/>
    <w:rsid w:val="7C8157DF"/>
    <w:rsid w:val="7C8E9A75"/>
    <w:rsid w:val="7D2DCA5E"/>
    <w:rsid w:val="7D4B6573"/>
    <w:rsid w:val="7D5AE9BA"/>
    <w:rsid w:val="7DA0AF7D"/>
    <w:rsid w:val="7DA1C1D0"/>
    <w:rsid w:val="7DCA85CA"/>
    <w:rsid w:val="7E0144BF"/>
    <w:rsid w:val="7E1A0176"/>
    <w:rsid w:val="7E422F42"/>
    <w:rsid w:val="7E6B2CCC"/>
    <w:rsid w:val="7E813560"/>
    <w:rsid w:val="7E99687F"/>
    <w:rsid w:val="7E9B876F"/>
    <w:rsid w:val="7ED81AF4"/>
    <w:rsid w:val="7EECBD75"/>
    <w:rsid w:val="7EF7B5E7"/>
    <w:rsid w:val="7F152E85"/>
    <w:rsid w:val="7F30527C"/>
    <w:rsid w:val="7F5FC654"/>
    <w:rsid w:val="7F6962C5"/>
    <w:rsid w:val="7F78BE7F"/>
    <w:rsid w:val="7F80DEEE"/>
    <w:rsid w:val="7FCEB518"/>
    <w:rsid w:val="7FF370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B612FC"/>
  <w15:docId w15:val="{C8AACBD3-AF09-4B38-862B-BEAF4418E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3EF9"/>
    <w:rPr>
      <w:rFonts w:ascii="Arial" w:hAnsi="Arial"/>
    </w:rPr>
  </w:style>
  <w:style w:type="paragraph" w:styleId="Heading1">
    <w:name w:val="heading 1"/>
    <w:basedOn w:val="Normal"/>
    <w:next w:val="Normal"/>
    <w:qFormat/>
    <w:rsid w:val="006E7F51"/>
    <w:pPr>
      <w:keepNext/>
      <w:outlineLvl w:val="0"/>
    </w:pPr>
    <w:rPr>
      <w:rFonts w:ascii="Times New Roman" w:hAnsi="Times New Roman"/>
      <w:b/>
      <w:bCs/>
      <w:sz w:val="28"/>
    </w:rPr>
  </w:style>
  <w:style w:type="paragraph" w:styleId="Heading2">
    <w:name w:val="heading 2"/>
    <w:basedOn w:val="Normal"/>
    <w:next w:val="Normal"/>
    <w:link w:val="Heading2Char"/>
    <w:qFormat/>
    <w:rsid w:val="006E7F51"/>
    <w:pPr>
      <w:keepNext/>
      <w:outlineLvl w:val="1"/>
    </w:pPr>
    <w:rPr>
      <w:rFonts w:ascii="Times New Roman" w:hAnsi="Times New Roman"/>
      <w:sz w:val="24"/>
    </w:rPr>
  </w:style>
  <w:style w:type="paragraph" w:styleId="Heading3">
    <w:name w:val="heading 3"/>
    <w:basedOn w:val="Normal"/>
    <w:next w:val="Normal"/>
    <w:qFormat/>
    <w:rsid w:val="006E7F51"/>
    <w:pPr>
      <w:keepNext/>
      <w:outlineLvl w:val="2"/>
    </w:pPr>
    <w:rPr>
      <w:rFonts w:ascii="Times New Roman" w:hAnsi="Times New Roman"/>
      <w:i/>
      <w:iCs/>
      <w:sz w:val="24"/>
    </w:rPr>
  </w:style>
  <w:style w:type="paragraph" w:styleId="Heading4">
    <w:name w:val="heading 4"/>
    <w:basedOn w:val="Normal"/>
    <w:next w:val="Normal"/>
    <w:qFormat/>
    <w:rsid w:val="006E7F51"/>
    <w:pPr>
      <w:keepNext/>
      <w:outlineLvl w:val="3"/>
    </w:pPr>
    <w:rPr>
      <w:rFonts w:ascii="Times New Roman" w:hAnsi="Times New Roman"/>
      <w:sz w:val="28"/>
    </w:rPr>
  </w:style>
  <w:style w:type="paragraph" w:styleId="Heading5">
    <w:name w:val="heading 5"/>
    <w:basedOn w:val="Normal"/>
    <w:next w:val="Normal"/>
    <w:qFormat/>
    <w:rsid w:val="006E7F51"/>
    <w:pPr>
      <w:keepNext/>
      <w:jc w:val="center"/>
      <w:outlineLvl w:val="4"/>
    </w:pPr>
    <w:rPr>
      <w:b/>
      <w:bCs/>
      <w:sz w:val="24"/>
    </w:rPr>
  </w:style>
  <w:style w:type="paragraph" w:styleId="Heading6">
    <w:name w:val="heading 6"/>
    <w:basedOn w:val="Normal"/>
    <w:next w:val="Normal"/>
    <w:qFormat/>
    <w:rsid w:val="006E7F51"/>
    <w:pPr>
      <w:keepNext/>
      <w:outlineLvl w:val="5"/>
    </w:pPr>
    <w:rPr>
      <w:i/>
      <w:iCs/>
      <w:color w:val="FF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E7F51"/>
    <w:pPr>
      <w:jc w:val="center"/>
    </w:pPr>
    <w:rPr>
      <w:rFonts w:ascii="Times New Roman" w:hAnsi="Times New Roman"/>
      <w:b/>
      <w:sz w:val="28"/>
    </w:rPr>
  </w:style>
  <w:style w:type="paragraph" w:styleId="Header">
    <w:name w:val="header"/>
    <w:basedOn w:val="Normal"/>
    <w:rsid w:val="006E7F51"/>
    <w:pPr>
      <w:tabs>
        <w:tab w:val="center" w:pos="4320"/>
        <w:tab w:val="right" w:pos="8640"/>
      </w:tabs>
    </w:pPr>
  </w:style>
  <w:style w:type="paragraph" w:styleId="Footer">
    <w:name w:val="footer"/>
    <w:basedOn w:val="Normal"/>
    <w:rsid w:val="006E7F51"/>
    <w:pPr>
      <w:tabs>
        <w:tab w:val="center" w:pos="4320"/>
        <w:tab w:val="right" w:pos="8640"/>
      </w:tabs>
    </w:pPr>
  </w:style>
  <w:style w:type="character" w:styleId="PageNumber">
    <w:name w:val="page number"/>
    <w:basedOn w:val="DefaultParagraphFont"/>
    <w:rsid w:val="006E7F51"/>
  </w:style>
  <w:style w:type="paragraph" w:styleId="BodyText">
    <w:name w:val="Body Text"/>
    <w:basedOn w:val="Normal"/>
    <w:rsid w:val="006E7F51"/>
    <w:rPr>
      <w:rFonts w:ascii="Times New Roman" w:hAnsi="Times New Roman"/>
      <w:i/>
      <w:iCs/>
      <w:sz w:val="24"/>
    </w:rPr>
  </w:style>
  <w:style w:type="paragraph" w:styleId="ListParagraph">
    <w:name w:val="List Paragraph"/>
    <w:basedOn w:val="Normal"/>
    <w:uiPriority w:val="34"/>
    <w:qFormat/>
    <w:rsid w:val="00200BE8"/>
    <w:pPr>
      <w:ind w:left="720"/>
      <w:contextualSpacing/>
    </w:pPr>
  </w:style>
  <w:style w:type="character" w:customStyle="1" w:styleId="Heading2Char">
    <w:name w:val="Heading 2 Char"/>
    <w:basedOn w:val="DefaultParagraphFont"/>
    <w:link w:val="Heading2"/>
    <w:rsid w:val="0028094B"/>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858782">
      <w:bodyDiv w:val="1"/>
      <w:marLeft w:val="0"/>
      <w:marRight w:val="0"/>
      <w:marTop w:val="0"/>
      <w:marBottom w:val="0"/>
      <w:divBdr>
        <w:top w:val="none" w:sz="0" w:space="0" w:color="auto"/>
        <w:left w:val="none" w:sz="0" w:space="0" w:color="auto"/>
        <w:bottom w:val="none" w:sz="0" w:space="0" w:color="auto"/>
        <w:right w:val="none" w:sz="0" w:space="0" w:color="auto"/>
      </w:divBdr>
    </w:div>
    <w:div w:id="189687240">
      <w:bodyDiv w:val="1"/>
      <w:marLeft w:val="0"/>
      <w:marRight w:val="0"/>
      <w:marTop w:val="0"/>
      <w:marBottom w:val="0"/>
      <w:divBdr>
        <w:top w:val="none" w:sz="0" w:space="0" w:color="auto"/>
        <w:left w:val="none" w:sz="0" w:space="0" w:color="auto"/>
        <w:bottom w:val="none" w:sz="0" w:space="0" w:color="auto"/>
        <w:right w:val="none" w:sz="0" w:space="0" w:color="auto"/>
      </w:divBdr>
    </w:div>
    <w:div w:id="234320524">
      <w:bodyDiv w:val="1"/>
      <w:marLeft w:val="0"/>
      <w:marRight w:val="0"/>
      <w:marTop w:val="0"/>
      <w:marBottom w:val="0"/>
      <w:divBdr>
        <w:top w:val="none" w:sz="0" w:space="0" w:color="auto"/>
        <w:left w:val="none" w:sz="0" w:space="0" w:color="auto"/>
        <w:bottom w:val="none" w:sz="0" w:space="0" w:color="auto"/>
        <w:right w:val="none" w:sz="0" w:space="0" w:color="auto"/>
      </w:divBdr>
    </w:div>
    <w:div w:id="566962448">
      <w:bodyDiv w:val="1"/>
      <w:marLeft w:val="0"/>
      <w:marRight w:val="0"/>
      <w:marTop w:val="0"/>
      <w:marBottom w:val="0"/>
      <w:divBdr>
        <w:top w:val="none" w:sz="0" w:space="0" w:color="auto"/>
        <w:left w:val="none" w:sz="0" w:space="0" w:color="auto"/>
        <w:bottom w:val="none" w:sz="0" w:space="0" w:color="auto"/>
        <w:right w:val="none" w:sz="0" w:space="0" w:color="auto"/>
      </w:divBdr>
    </w:div>
    <w:div w:id="618030855">
      <w:bodyDiv w:val="1"/>
      <w:marLeft w:val="0"/>
      <w:marRight w:val="0"/>
      <w:marTop w:val="0"/>
      <w:marBottom w:val="0"/>
      <w:divBdr>
        <w:top w:val="none" w:sz="0" w:space="0" w:color="auto"/>
        <w:left w:val="none" w:sz="0" w:space="0" w:color="auto"/>
        <w:bottom w:val="none" w:sz="0" w:space="0" w:color="auto"/>
        <w:right w:val="none" w:sz="0" w:space="0" w:color="auto"/>
      </w:divBdr>
    </w:div>
    <w:div w:id="754590394">
      <w:bodyDiv w:val="1"/>
      <w:marLeft w:val="0"/>
      <w:marRight w:val="0"/>
      <w:marTop w:val="0"/>
      <w:marBottom w:val="0"/>
      <w:divBdr>
        <w:top w:val="none" w:sz="0" w:space="0" w:color="auto"/>
        <w:left w:val="none" w:sz="0" w:space="0" w:color="auto"/>
        <w:bottom w:val="none" w:sz="0" w:space="0" w:color="auto"/>
        <w:right w:val="none" w:sz="0" w:space="0" w:color="auto"/>
      </w:divBdr>
    </w:div>
    <w:div w:id="1081754802">
      <w:bodyDiv w:val="1"/>
      <w:marLeft w:val="0"/>
      <w:marRight w:val="0"/>
      <w:marTop w:val="0"/>
      <w:marBottom w:val="0"/>
      <w:divBdr>
        <w:top w:val="none" w:sz="0" w:space="0" w:color="auto"/>
        <w:left w:val="none" w:sz="0" w:space="0" w:color="auto"/>
        <w:bottom w:val="none" w:sz="0" w:space="0" w:color="auto"/>
        <w:right w:val="none" w:sz="0" w:space="0" w:color="auto"/>
      </w:divBdr>
    </w:div>
    <w:div w:id="1170562976">
      <w:bodyDiv w:val="1"/>
      <w:marLeft w:val="0"/>
      <w:marRight w:val="0"/>
      <w:marTop w:val="0"/>
      <w:marBottom w:val="0"/>
      <w:divBdr>
        <w:top w:val="none" w:sz="0" w:space="0" w:color="auto"/>
        <w:left w:val="none" w:sz="0" w:space="0" w:color="auto"/>
        <w:bottom w:val="none" w:sz="0" w:space="0" w:color="auto"/>
        <w:right w:val="none" w:sz="0" w:space="0" w:color="auto"/>
      </w:divBdr>
    </w:div>
    <w:div w:id="1709602061">
      <w:bodyDiv w:val="1"/>
      <w:marLeft w:val="0"/>
      <w:marRight w:val="0"/>
      <w:marTop w:val="0"/>
      <w:marBottom w:val="0"/>
      <w:divBdr>
        <w:top w:val="none" w:sz="0" w:space="0" w:color="auto"/>
        <w:left w:val="none" w:sz="0" w:space="0" w:color="auto"/>
        <w:bottom w:val="none" w:sz="0" w:space="0" w:color="auto"/>
        <w:right w:val="none" w:sz="0" w:space="0" w:color="auto"/>
      </w:divBdr>
    </w:div>
    <w:div w:id="1718044850">
      <w:bodyDiv w:val="1"/>
      <w:marLeft w:val="0"/>
      <w:marRight w:val="0"/>
      <w:marTop w:val="0"/>
      <w:marBottom w:val="0"/>
      <w:divBdr>
        <w:top w:val="none" w:sz="0" w:space="0" w:color="auto"/>
        <w:left w:val="none" w:sz="0" w:space="0" w:color="auto"/>
        <w:bottom w:val="none" w:sz="0" w:space="0" w:color="auto"/>
        <w:right w:val="none" w:sz="0" w:space="0" w:color="auto"/>
      </w:divBdr>
    </w:div>
    <w:div w:id="1840541938">
      <w:bodyDiv w:val="1"/>
      <w:marLeft w:val="0"/>
      <w:marRight w:val="0"/>
      <w:marTop w:val="0"/>
      <w:marBottom w:val="0"/>
      <w:divBdr>
        <w:top w:val="none" w:sz="0" w:space="0" w:color="auto"/>
        <w:left w:val="none" w:sz="0" w:space="0" w:color="auto"/>
        <w:bottom w:val="none" w:sz="0" w:space="0" w:color="auto"/>
        <w:right w:val="none" w:sz="0" w:space="0" w:color="auto"/>
      </w:divBdr>
    </w:div>
    <w:div w:id="193327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4FF9B-63DB-45BA-BA22-573DA3916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5673</Words>
  <Characters>32339</Characters>
  <Application>Microsoft Office Word</Application>
  <DocSecurity>0</DocSecurity>
  <Lines>269</Lines>
  <Paragraphs>75</Paragraphs>
  <ScaleCrop>false</ScaleCrop>
  <Company>Meyer &amp; Associates</Company>
  <LinksUpToDate>false</LinksUpToDate>
  <CharactersWithSpaces>37937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 477 Final Report</dc:title>
  <dc:subject/>
  <dc:creator>David G. Meyer</dc:creator>
  <cp:keywords/>
  <dc:description/>
  <cp:lastModifiedBy>Abhijay Achukola</cp:lastModifiedBy>
  <cp:revision>2</cp:revision>
  <cp:lastPrinted>2001-04-19T12:52:00Z</cp:lastPrinted>
  <dcterms:created xsi:type="dcterms:W3CDTF">2025-05-03T23:54:00Z</dcterms:created>
  <dcterms:modified xsi:type="dcterms:W3CDTF">2025-05-03T23:54:00Z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7606f69-b0ae-4874-be30-7d43a3c7be10_Enabled">
    <vt:lpwstr>true</vt:lpwstr>
  </property>
  <property fmtid="{D5CDD505-2E9C-101B-9397-08002B2CF9AE}" pid="3" name="MSIP_Label_f7606f69-b0ae-4874-be30-7d43a3c7be10_SetDate">
    <vt:lpwstr>2025-04-15T13:22:42Z</vt:lpwstr>
  </property>
  <property fmtid="{D5CDD505-2E9C-101B-9397-08002B2CF9AE}" pid="4" name="MSIP_Label_f7606f69-b0ae-4874-be30-7d43a3c7be10_Method">
    <vt:lpwstr>Standard</vt:lpwstr>
  </property>
  <property fmtid="{D5CDD505-2E9C-101B-9397-08002B2CF9AE}" pid="5" name="MSIP_Label_f7606f69-b0ae-4874-be30-7d43a3c7be10_Name">
    <vt:lpwstr>defa4170-0d19-0005-0001-bc88714345d2</vt:lpwstr>
  </property>
  <property fmtid="{D5CDD505-2E9C-101B-9397-08002B2CF9AE}" pid="6" name="MSIP_Label_f7606f69-b0ae-4874-be30-7d43a3c7be10_SiteId">
    <vt:lpwstr>4130bd39-7c53-419c-b1e5-8758d6d63f21</vt:lpwstr>
  </property>
  <property fmtid="{D5CDD505-2E9C-101B-9397-08002B2CF9AE}" pid="7" name="MSIP_Label_f7606f69-b0ae-4874-be30-7d43a3c7be10_ActionId">
    <vt:lpwstr>fab668cc-b727-41cb-8391-1e2a9f36fc7c</vt:lpwstr>
  </property>
  <property fmtid="{D5CDD505-2E9C-101B-9397-08002B2CF9AE}" pid="8" name="MSIP_Label_f7606f69-b0ae-4874-be30-7d43a3c7be10_ContentBits">
    <vt:lpwstr>0</vt:lpwstr>
  </property>
</Properties>
</file>